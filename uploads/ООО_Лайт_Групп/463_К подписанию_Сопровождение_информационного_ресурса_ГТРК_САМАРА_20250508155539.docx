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1C429" w14:textId="7C384B9F" w:rsidR="000152D5" w:rsidRPr="00976E81" w:rsidRDefault="000152D5" w:rsidP="00284B7F">
      <w:pPr>
        <w:pStyle w:val="1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ДОГОВОР №</w:t>
      </w:r>
      <w:r w:rsidR="005F2280" w:rsidRPr="00976E81">
        <w:rPr>
          <w:rFonts w:ascii="Roboto Condensed" w:hAnsi="Roboto Condensed"/>
          <w:sz w:val="20"/>
          <w:szCs w:val="20"/>
          <w:lang w:val="en-US"/>
        </w:rPr>
        <w:t>4</w:t>
      </w:r>
      <w:r w:rsidR="00976E81" w:rsidRPr="00976E81">
        <w:rPr>
          <w:rFonts w:ascii="Roboto Condensed" w:hAnsi="Roboto Condensed"/>
          <w:sz w:val="20"/>
          <w:szCs w:val="20"/>
        </w:rPr>
        <w:t>63</w:t>
      </w:r>
      <w:ins w:id="0" w:author="lawyer" w:date="2024-12-28T14:36:00Z">
        <w:r w:rsidR="009C5065">
          <w:rPr>
            <w:rFonts w:ascii="Roboto Condensed" w:hAnsi="Roboto Condensed"/>
            <w:sz w:val="20"/>
            <w:szCs w:val="20"/>
          </w:rPr>
          <w:t>/</w:t>
        </w:r>
      </w:ins>
      <w:ins w:id="1" w:author="lawyer" w:date="2024-12-28T14:37:00Z">
        <w:r w:rsidR="009C5065" w:rsidRPr="009C5065">
          <w:rPr>
            <w:rFonts w:ascii="Roboto Condensed" w:hAnsi="Roboto Condensed"/>
            <w:sz w:val="20"/>
            <w:szCs w:val="20"/>
          </w:rPr>
          <w:t>18/090125/410</w:t>
        </w:r>
      </w:ins>
      <w:bookmarkStart w:id="2" w:name="_GoBack"/>
      <w:bookmarkEnd w:id="2"/>
    </w:p>
    <w:p w14:paraId="7A4F2DB6" w14:textId="77777777" w:rsidR="00AF70D2" w:rsidRPr="00976E81" w:rsidRDefault="00D145A7" w:rsidP="00284B7F">
      <w:pPr>
        <w:pStyle w:val="1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НА ПОДДЕРЖ</w:t>
      </w:r>
      <w:r w:rsidR="00F61169" w:rsidRPr="00976E81">
        <w:rPr>
          <w:rFonts w:ascii="Roboto Condensed" w:hAnsi="Roboto Condensed"/>
          <w:sz w:val="20"/>
          <w:szCs w:val="20"/>
        </w:rPr>
        <w:t>КУ ИНФОРМАЦИОННОГО РЕСУРСА</w:t>
      </w:r>
    </w:p>
    <w:p w14:paraId="4A9990A2" w14:textId="77777777" w:rsidR="00AF70D2" w:rsidRPr="00976E81" w:rsidRDefault="00AF70D2" w:rsidP="00284B7F">
      <w:pPr>
        <w:jc w:val="center"/>
        <w:rPr>
          <w:rFonts w:ascii="Roboto Condensed" w:hAnsi="Roboto Condensed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56"/>
        <w:gridCol w:w="4964"/>
      </w:tblGrid>
      <w:tr w:rsidR="00E73E91" w:rsidRPr="00976E81" w14:paraId="60146A5A" w14:textId="77777777" w:rsidTr="00F61169">
        <w:tc>
          <w:tcPr>
            <w:tcW w:w="5068" w:type="dxa"/>
            <w:shd w:val="clear" w:color="auto" w:fill="auto"/>
            <w:tcMar>
              <w:left w:w="0" w:type="dxa"/>
              <w:right w:w="0" w:type="dxa"/>
            </w:tcMar>
          </w:tcPr>
          <w:p w14:paraId="004E77E3" w14:textId="1ABFE44B" w:rsidR="00E73E91" w:rsidRPr="00976E81" w:rsidRDefault="00E73E91" w:rsidP="00284B7F">
            <w:pPr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г. Воронеж</w:t>
            </w:r>
            <w:r w:rsidR="00DE3BBC" w:rsidRPr="00976E81">
              <w:rPr>
                <w:rFonts w:ascii="Roboto Condensed" w:hAnsi="Roboto Condensed"/>
                <w:sz w:val="20"/>
                <w:szCs w:val="20"/>
              </w:rPr>
              <w:t>/г. Самара</w:t>
            </w:r>
          </w:p>
        </w:tc>
        <w:tc>
          <w:tcPr>
            <w:tcW w:w="5068" w:type="dxa"/>
            <w:shd w:val="clear" w:color="auto" w:fill="auto"/>
            <w:tcMar>
              <w:left w:w="0" w:type="dxa"/>
              <w:right w:w="0" w:type="dxa"/>
            </w:tcMar>
          </w:tcPr>
          <w:p w14:paraId="5D59FB8E" w14:textId="44E681D1" w:rsidR="00E73E91" w:rsidRPr="00976E81" w:rsidRDefault="00E73E91" w:rsidP="00D21BC3">
            <w:pPr>
              <w:jc w:val="right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«</w:t>
            </w:r>
            <w:del w:id="3" w:author="lawyer" w:date="2024-12-28T13:50:00Z">
              <w:r w:rsidR="00976E81" w:rsidRPr="00976E81" w:rsidDel="00D21BC3">
                <w:rPr>
                  <w:rFonts w:ascii="Roboto Condensed" w:hAnsi="Roboto Condensed"/>
                  <w:sz w:val="20"/>
                  <w:szCs w:val="20"/>
                </w:rPr>
                <w:delText>20</w:delText>
              </w:r>
            </w:del>
            <w:ins w:id="4" w:author="lawyer" w:date="2024-12-28T13:50:00Z">
              <w:r w:rsidR="00D21BC3">
                <w:rPr>
                  <w:rFonts w:ascii="Roboto Condensed" w:hAnsi="Roboto Condensed"/>
                  <w:sz w:val="20"/>
                  <w:szCs w:val="20"/>
                </w:rPr>
                <w:t>09</w:t>
              </w:r>
            </w:ins>
            <w:r w:rsidRPr="00976E81">
              <w:rPr>
                <w:rFonts w:ascii="Roboto Condensed" w:hAnsi="Roboto Condensed"/>
                <w:sz w:val="20"/>
                <w:szCs w:val="20"/>
              </w:rPr>
              <w:t>»</w:t>
            </w:r>
            <w:r w:rsidR="00F61169" w:rsidRPr="00976E81">
              <w:rPr>
                <w:rFonts w:ascii="Roboto Condensed" w:hAnsi="Roboto Condensed"/>
                <w:sz w:val="20"/>
                <w:szCs w:val="20"/>
              </w:rPr>
              <w:t xml:space="preserve"> </w:t>
            </w:r>
            <w:ins w:id="5" w:author="lawyer" w:date="2024-12-28T13:50:00Z">
              <w:r w:rsidR="00D21BC3">
                <w:rPr>
                  <w:rFonts w:ascii="Roboto Condensed" w:hAnsi="Roboto Condensed"/>
                  <w:sz w:val="20"/>
                  <w:szCs w:val="20"/>
                </w:rPr>
                <w:t>января</w:t>
              </w:r>
            </w:ins>
            <w:del w:id="6" w:author="lawyer" w:date="2024-12-28T13:50:00Z">
              <w:r w:rsidR="007B111B" w:rsidRPr="00976E81" w:rsidDel="00D21BC3">
                <w:rPr>
                  <w:rFonts w:ascii="Roboto Condensed" w:hAnsi="Roboto Condensed"/>
                  <w:sz w:val="20"/>
                  <w:szCs w:val="20"/>
                </w:rPr>
                <w:delText>декабря</w:delText>
              </w:r>
            </w:del>
            <w:r w:rsidR="00841885" w:rsidRPr="00976E81">
              <w:rPr>
                <w:rFonts w:ascii="Roboto Condensed" w:hAnsi="Roboto Condensed"/>
                <w:sz w:val="20"/>
                <w:szCs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szCs w:val="20"/>
              </w:rPr>
              <w:t>20</w:t>
            </w:r>
            <w:r w:rsidR="00D42CDD" w:rsidRPr="00976E81">
              <w:rPr>
                <w:rFonts w:ascii="Roboto Condensed" w:hAnsi="Roboto Condensed"/>
                <w:sz w:val="20"/>
                <w:szCs w:val="20"/>
              </w:rPr>
              <w:t>2</w:t>
            </w:r>
            <w:r w:rsidR="00976E81" w:rsidRPr="00976E81">
              <w:rPr>
                <w:rFonts w:ascii="Roboto Condensed" w:hAnsi="Roboto Condensed"/>
                <w:sz w:val="20"/>
                <w:szCs w:val="20"/>
              </w:rPr>
              <w:t>4</w:t>
            </w:r>
            <w:r w:rsidRPr="00976E81">
              <w:rPr>
                <w:rFonts w:ascii="Roboto Condensed" w:hAnsi="Roboto Condensed"/>
                <w:sz w:val="20"/>
                <w:szCs w:val="20"/>
              </w:rPr>
              <w:t xml:space="preserve"> г.</w:t>
            </w:r>
          </w:p>
        </w:tc>
      </w:tr>
    </w:tbl>
    <w:p w14:paraId="0A40D8EA" w14:textId="77777777" w:rsidR="00E73E91" w:rsidRPr="00976E81" w:rsidRDefault="00E73E91" w:rsidP="00284B7F">
      <w:pPr>
        <w:rPr>
          <w:rFonts w:ascii="Roboto Condensed" w:hAnsi="Roboto Condensed"/>
          <w:sz w:val="20"/>
          <w:szCs w:val="20"/>
        </w:rPr>
      </w:pPr>
    </w:p>
    <w:p w14:paraId="74CE30CB" w14:textId="6E48BD16" w:rsidR="00AF70D2" w:rsidRPr="00976E81" w:rsidRDefault="007E5F68" w:rsidP="00284B7F">
      <w:pPr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Федеральное государственное унитарное предприятие «Всероссийская государственная телевизионная и радиовещательная компания», в лице</w:t>
      </w:r>
      <w:r w:rsidR="004E2E1F" w:rsidRPr="00976E81">
        <w:rPr>
          <w:rFonts w:ascii="Roboto Condensed" w:hAnsi="Roboto Condensed"/>
          <w:sz w:val="20"/>
          <w:szCs w:val="20"/>
        </w:rPr>
        <w:t xml:space="preserve"> </w:t>
      </w:r>
      <w:r w:rsidR="00E81558" w:rsidRPr="00976E81">
        <w:rPr>
          <w:rFonts w:ascii="Roboto Condensed" w:hAnsi="Roboto Condensed"/>
          <w:sz w:val="20"/>
          <w:szCs w:val="20"/>
        </w:rPr>
        <w:t>главного бухгалтера филиала федерального государственного унитарного предприятия «Всероссийская государственная телевизионная и радиовещательная компания» «Государственная телевизионная и радиовещательная компания «Самара» Смиренской Илоны Юрьевны, действующей на основании доверенности по передоверию № 63/19-н/63-2023-4-314 от 12.05.2023г.</w:t>
      </w:r>
      <w:r w:rsidRPr="00976E81">
        <w:rPr>
          <w:rFonts w:ascii="Roboto Condensed" w:hAnsi="Roboto Condensed"/>
          <w:sz w:val="20"/>
          <w:szCs w:val="20"/>
        </w:rPr>
        <w:t>, именуемое в дальнейшем «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аказчик», с одной стороны, и ООО «Лайт Групп», в лице директора </w:t>
      </w:r>
      <w:r w:rsidR="00BA4F7C" w:rsidRPr="00976E81">
        <w:rPr>
          <w:rFonts w:ascii="Roboto Condensed" w:hAnsi="Roboto Condensed"/>
          <w:sz w:val="20"/>
          <w:szCs w:val="20"/>
        </w:rPr>
        <w:t>Климова Алексея Валерьевича</w:t>
      </w:r>
      <w:r w:rsidRPr="00976E81">
        <w:rPr>
          <w:rFonts w:ascii="Roboto Condensed" w:hAnsi="Roboto Condensed"/>
          <w:sz w:val="20"/>
          <w:szCs w:val="20"/>
        </w:rPr>
        <w:t xml:space="preserve">, действующего на основании </w:t>
      </w:r>
      <w:r w:rsidR="00DE3BBC" w:rsidRPr="00976E81">
        <w:rPr>
          <w:rFonts w:ascii="Roboto Condensed" w:hAnsi="Roboto Condensed"/>
          <w:sz w:val="20"/>
          <w:szCs w:val="20"/>
        </w:rPr>
        <w:t>У</w:t>
      </w:r>
      <w:r w:rsidRPr="00976E81">
        <w:rPr>
          <w:rFonts w:ascii="Roboto Condensed" w:hAnsi="Roboto Condensed"/>
          <w:sz w:val="20"/>
          <w:szCs w:val="20"/>
        </w:rPr>
        <w:t>става, именуемое в дальнейшем «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 xml:space="preserve">сполнитель», с другой стороны, именуемые в дальнейшем </w:t>
      </w:r>
      <w:r w:rsidR="00284B7F">
        <w:rPr>
          <w:rFonts w:ascii="Roboto Condensed" w:hAnsi="Roboto Condensed"/>
          <w:sz w:val="20"/>
          <w:szCs w:val="20"/>
        </w:rPr>
        <w:t>«С</w:t>
      </w:r>
      <w:r w:rsidRPr="00976E81">
        <w:rPr>
          <w:rFonts w:ascii="Roboto Condensed" w:hAnsi="Roboto Condensed"/>
          <w:sz w:val="20"/>
          <w:szCs w:val="20"/>
        </w:rPr>
        <w:t>тороны</w:t>
      </w:r>
      <w:r w:rsidR="00284B7F">
        <w:rPr>
          <w:rFonts w:ascii="Roboto Condensed" w:hAnsi="Roboto Condensed"/>
          <w:sz w:val="20"/>
          <w:szCs w:val="20"/>
        </w:rPr>
        <w:t>»</w:t>
      </w:r>
      <w:r w:rsidRPr="00976E81">
        <w:rPr>
          <w:rFonts w:ascii="Roboto Condensed" w:hAnsi="Roboto Condensed"/>
          <w:sz w:val="20"/>
          <w:szCs w:val="20"/>
        </w:rPr>
        <w:t>, заключили настоящий договор о нижеследующем</w:t>
      </w:r>
      <w:r w:rsidR="00284B7F">
        <w:rPr>
          <w:rFonts w:ascii="Roboto Condensed" w:hAnsi="Roboto Condensed"/>
          <w:sz w:val="20"/>
          <w:szCs w:val="20"/>
        </w:rPr>
        <w:t>.</w:t>
      </w:r>
    </w:p>
    <w:p w14:paraId="2532C6E5" w14:textId="77777777" w:rsidR="003A19AF" w:rsidRPr="00976E81" w:rsidRDefault="00380EB5" w:rsidP="00284B7F">
      <w:pPr>
        <w:pStyle w:val="a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ПРЕД</w:t>
      </w:r>
      <w:r w:rsidR="003A19AF" w:rsidRPr="00976E81">
        <w:rPr>
          <w:rFonts w:ascii="Roboto Condensed" w:hAnsi="Roboto Condensed"/>
          <w:sz w:val="20"/>
          <w:szCs w:val="20"/>
        </w:rPr>
        <w:t>МЕТ И ЦЕЛЬ ДОГОВОРА</w:t>
      </w:r>
    </w:p>
    <w:p w14:paraId="28050F71" w14:textId="77777777" w:rsidR="00DB0E07" w:rsidRPr="00976E81" w:rsidRDefault="00DB0E07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Предметом настоящего договора является передача заказчиком исполнителю непрофильных функций в порядке и на условиях, установленных настоящим договором: </w:t>
      </w:r>
    </w:p>
    <w:p w14:paraId="652E2A21" w14:textId="77777777" w:rsidR="00DB0E07" w:rsidRPr="00976E81" w:rsidRDefault="00DB0E07" w:rsidP="00284B7F">
      <w:pPr>
        <w:pStyle w:val="a0"/>
        <w:numPr>
          <w:ilvl w:val="1"/>
          <w:numId w:val="38"/>
        </w:numPr>
        <w:suppressAutoHyphens/>
        <w:ind w:left="908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выполнение работ по обслуживанию ИТ-инфраструктуры заказчика (параметры обслуживания указаны в п. 6 настоящего договора); </w:t>
      </w:r>
    </w:p>
    <w:p w14:paraId="37132A27" w14:textId="77777777" w:rsidR="00DB0E07" w:rsidRPr="00976E81" w:rsidRDefault="00DB0E07" w:rsidP="00284B7F">
      <w:pPr>
        <w:pStyle w:val="a0"/>
        <w:numPr>
          <w:ilvl w:val="1"/>
          <w:numId w:val="38"/>
        </w:numPr>
        <w:suppressAutoHyphens/>
        <w:ind w:left="908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обучение пользователей; </w:t>
      </w:r>
    </w:p>
    <w:p w14:paraId="7544DECD" w14:textId="77777777" w:rsidR="00DB0E07" w:rsidRPr="00976E81" w:rsidRDefault="00DB0E07" w:rsidP="00284B7F">
      <w:pPr>
        <w:pStyle w:val="a0"/>
        <w:numPr>
          <w:ilvl w:val="1"/>
          <w:numId w:val="38"/>
        </w:numPr>
        <w:suppressAutoHyphens/>
        <w:ind w:left="908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поддержка пользователей; </w:t>
      </w:r>
    </w:p>
    <w:p w14:paraId="6E2446FF" w14:textId="77777777" w:rsidR="007E5F68" w:rsidRPr="00976E81" w:rsidRDefault="00DB0E07" w:rsidP="00284B7F">
      <w:pPr>
        <w:pStyle w:val="a0"/>
        <w:numPr>
          <w:ilvl w:val="1"/>
          <w:numId w:val="38"/>
        </w:numPr>
        <w:suppressAutoHyphens/>
        <w:ind w:left="908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поддержка приложений, работающих на оборудовании</w:t>
      </w:r>
      <w:r w:rsidR="00F152BD" w:rsidRPr="00976E81">
        <w:rPr>
          <w:rFonts w:ascii="Roboto Condensed" w:hAnsi="Roboto Condensed"/>
          <w:sz w:val="20"/>
          <w:szCs w:val="20"/>
        </w:rPr>
        <w:t xml:space="preserve"> заказчика</w:t>
      </w:r>
      <w:r w:rsidR="007E5F68" w:rsidRPr="00976E81">
        <w:rPr>
          <w:rFonts w:ascii="Roboto Condensed" w:hAnsi="Roboto Condensed"/>
          <w:sz w:val="20"/>
          <w:szCs w:val="20"/>
        </w:rPr>
        <w:t>;</w:t>
      </w:r>
    </w:p>
    <w:p w14:paraId="00C48D77" w14:textId="77777777" w:rsidR="00DB0E07" w:rsidRPr="00976E81" w:rsidRDefault="00DB0E07" w:rsidP="00284B7F">
      <w:pPr>
        <w:pStyle w:val="a0"/>
        <w:numPr>
          <w:ilvl w:val="1"/>
          <w:numId w:val="38"/>
        </w:numPr>
        <w:suppressAutoHyphens/>
        <w:ind w:left="908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в рамках данного договора производятся работы по сопровождению сайта </w:t>
      </w:r>
      <w:r w:rsidR="007E5F68" w:rsidRPr="00976E81">
        <w:rPr>
          <w:rFonts w:ascii="Roboto Condensed" w:hAnsi="Roboto Condensed"/>
          <w:sz w:val="20"/>
          <w:szCs w:val="20"/>
        </w:rPr>
        <w:t>tvsamara.ru</w:t>
      </w:r>
      <w:r w:rsidRPr="00976E81">
        <w:rPr>
          <w:rFonts w:ascii="Roboto Condensed" w:hAnsi="Roboto Condensed"/>
          <w:sz w:val="20"/>
          <w:szCs w:val="20"/>
        </w:rPr>
        <w:t>, но с отдельным согласованием сроков выполнения работ и их стоимости</w:t>
      </w:r>
      <w:r w:rsidR="00776902" w:rsidRPr="00976E81">
        <w:rPr>
          <w:rFonts w:ascii="Roboto Condensed" w:hAnsi="Roboto Condensed"/>
          <w:sz w:val="20"/>
          <w:szCs w:val="20"/>
        </w:rPr>
        <w:t>.</w:t>
      </w:r>
    </w:p>
    <w:p w14:paraId="0F73C635" w14:textId="2A2629C6" w:rsidR="00DB0E07" w:rsidRPr="00976E81" w:rsidRDefault="00DB0E07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Заказчик поручает, а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 xml:space="preserve">сполнитель принимает на себя обязательство выполнять в интересах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аказчика переданные ему по настоящему договору непрофильные функции (далее – «услуги»). </w:t>
      </w:r>
    </w:p>
    <w:p w14:paraId="678786AA" w14:textId="664D4030" w:rsidR="00DB0E07" w:rsidRPr="00976E81" w:rsidRDefault="00380EB5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За оказание услуг по настоящему договору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 уплачивает исполнителю вознаграждение в размере, </w:t>
      </w:r>
      <w:r w:rsidR="00284B7F">
        <w:rPr>
          <w:rFonts w:ascii="Roboto Condensed" w:hAnsi="Roboto Condensed"/>
          <w:sz w:val="20"/>
          <w:szCs w:val="20"/>
        </w:rPr>
        <w:t xml:space="preserve">в </w:t>
      </w:r>
      <w:r w:rsidRPr="00976E81">
        <w:rPr>
          <w:rFonts w:ascii="Roboto Condensed" w:hAnsi="Roboto Condensed"/>
          <w:sz w:val="20"/>
          <w:szCs w:val="20"/>
        </w:rPr>
        <w:t xml:space="preserve">порядке и </w:t>
      </w:r>
      <w:r w:rsidR="00284B7F">
        <w:rPr>
          <w:rFonts w:ascii="Roboto Condensed" w:hAnsi="Roboto Condensed"/>
          <w:sz w:val="20"/>
          <w:szCs w:val="20"/>
        </w:rPr>
        <w:t xml:space="preserve">в </w:t>
      </w:r>
      <w:r w:rsidRPr="00976E81">
        <w:rPr>
          <w:rFonts w:ascii="Roboto Condensed" w:hAnsi="Roboto Condensed"/>
          <w:sz w:val="20"/>
          <w:szCs w:val="20"/>
        </w:rPr>
        <w:t>сроки, установленные настоящим договором.</w:t>
      </w:r>
    </w:p>
    <w:p w14:paraId="554621ED" w14:textId="77777777" w:rsidR="00380EB5" w:rsidRPr="00976E81" w:rsidRDefault="00380EB5" w:rsidP="00284B7F">
      <w:pPr>
        <w:pStyle w:val="a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ПРАВА И ОБЯЗАННОСТИ СТОРОН</w:t>
      </w:r>
    </w:p>
    <w:p w14:paraId="7E90747C" w14:textId="77777777" w:rsidR="00380EB5" w:rsidRPr="00976E81" w:rsidRDefault="00BA72F0" w:rsidP="00D0346B">
      <w:pPr>
        <w:pStyle w:val="a0"/>
        <w:suppressAutoHyphens/>
        <w:spacing w:before="0" w:after="0" w:line="240" w:lineRule="auto"/>
        <w:jc w:val="both"/>
        <w:rPr>
          <w:rFonts w:ascii="Roboto Condensed" w:hAnsi="Roboto Condensed"/>
          <w:sz w:val="20"/>
          <w:szCs w:val="20"/>
        </w:rPr>
        <w:pPrChange w:id="7" w:author="lawyer" w:date="2024-12-28T14:29:00Z">
          <w:pPr>
            <w:pStyle w:val="a0"/>
            <w:suppressAutoHyphens/>
            <w:jc w:val="both"/>
          </w:pPr>
        </w:pPrChange>
      </w:pPr>
      <w:r w:rsidRPr="00976E81">
        <w:rPr>
          <w:rFonts w:ascii="Roboto Condensed" w:hAnsi="Roboto Condensed"/>
          <w:sz w:val="20"/>
          <w:szCs w:val="20"/>
        </w:rPr>
        <w:t>Исполнитель обязуется:</w:t>
      </w:r>
    </w:p>
    <w:p w14:paraId="06D1AEC3" w14:textId="0605732D" w:rsidR="00BA72F0" w:rsidRPr="00976E81" w:rsidRDefault="00BA72F0" w:rsidP="00D0346B">
      <w:pPr>
        <w:pStyle w:val="a0"/>
        <w:numPr>
          <w:ilvl w:val="2"/>
          <w:numId w:val="24"/>
        </w:numPr>
        <w:suppressAutoHyphens/>
        <w:spacing w:before="0" w:after="0" w:line="240" w:lineRule="auto"/>
        <w:jc w:val="both"/>
        <w:rPr>
          <w:rFonts w:ascii="Roboto Condensed" w:hAnsi="Roboto Condensed"/>
          <w:sz w:val="20"/>
          <w:szCs w:val="20"/>
        </w:rPr>
        <w:pPrChange w:id="8" w:author="lawyer" w:date="2024-12-28T14:29:00Z">
          <w:pPr>
            <w:pStyle w:val="a0"/>
            <w:numPr>
              <w:ilvl w:val="2"/>
            </w:numPr>
            <w:suppressAutoHyphens/>
            <w:jc w:val="both"/>
          </w:pPr>
        </w:pPrChange>
      </w:pPr>
      <w:r w:rsidRPr="00976E81">
        <w:rPr>
          <w:rFonts w:ascii="Roboto Condensed" w:hAnsi="Roboto Condensed"/>
          <w:sz w:val="20"/>
          <w:szCs w:val="20"/>
        </w:rPr>
        <w:t xml:space="preserve">Оказать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>аказчику услуги в соответствии с условиями настоящего договора.</w:t>
      </w:r>
    </w:p>
    <w:p w14:paraId="352A301A" w14:textId="60B24E03" w:rsidR="00BA72F0" w:rsidRPr="00976E81" w:rsidRDefault="00BA72F0" w:rsidP="00D0346B">
      <w:pPr>
        <w:pStyle w:val="a0"/>
        <w:numPr>
          <w:ilvl w:val="2"/>
          <w:numId w:val="24"/>
        </w:numPr>
        <w:suppressAutoHyphens/>
        <w:spacing w:before="0" w:after="0" w:line="240" w:lineRule="auto"/>
        <w:jc w:val="both"/>
        <w:rPr>
          <w:rFonts w:ascii="Roboto Condensed" w:hAnsi="Roboto Condensed"/>
          <w:sz w:val="20"/>
          <w:szCs w:val="20"/>
        </w:rPr>
        <w:pPrChange w:id="9" w:author="lawyer" w:date="2024-12-28T14:29:00Z">
          <w:pPr>
            <w:pStyle w:val="a0"/>
            <w:numPr>
              <w:ilvl w:val="2"/>
            </w:numPr>
            <w:suppressAutoHyphens/>
            <w:jc w:val="both"/>
          </w:pPr>
        </w:pPrChange>
      </w:pPr>
      <w:r w:rsidRPr="00976E81">
        <w:rPr>
          <w:rFonts w:ascii="Roboto Condensed" w:hAnsi="Roboto Condensed"/>
          <w:sz w:val="20"/>
          <w:szCs w:val="20"/>
        </w:rPr>
        <w:t xml:space="preserve">Не передавать и не показывать третьим лицам находящуюся у исполнителя документацию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>аказчика.</w:t>
      </w:r>
    </w:p>
    <w:p w14:paraId="2E84374E" w14:textId="77C20475" w:rsidR="00BA72F0" w:rsidRPr="00976E81" w:rsidRDefault="00BA72F0" w:rsidP="00D0346B">
      <w:pPr>
        <w:pStyle w:val="a0"/>
        <w:numPr>
          <w:ilvl w:val="2"/>
          <w:numId w:val="24"/>
        </w:numPr>
        <w:suppressAutoHyphens/>
        <w:spacing w:before="0" w:after="0" w:line="240" w:lineRule="auto"/>
        <w:jc w:val="both"/>
        <w:rPr>
          <w:rFonts w:ascii="Roboto Condensed" w:hAnsi="Roboto Condensed"/>
          <w:sz w:val="20"/>
          <w:szCs w:val="20"/>
        </w:rPr>
        <w:pPrChange w:id="10" w:author="lawyer" w:date="2024-12-28T14:29:00Z">
          <w:pPr>
            <w:pStyle w:val="a0"/>
            <w:numPr>
              <w:ilvl w:val="2"/>
            </w:numPr>
            <w:suppressAutoHyphens/>
            <w:jc w:val="both"/>
          </w:pPr>
        </w:pPrChange>
      </w:pPr>
      <w:r w:rsidRPr="00976E81">
        <w:rPr>
          <w:rFonts w:ascii="Roboto Condensed" w:hAnsi="Roboto Condensed"/>
          <w:sz w:val="20"/>
          <w:szCs w:val="20"/>
        </w:rPr>
        <w:t xml:space="preserve">Оказывать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>аказчику услуги лично или с привлечением при необходимости специализированных сторонних организаций.</w:t>
      </w:r>
    </w:p>
    <w:p w14:paraId="3E6BD47E" w14:textId="0EAAB7D7" w:rsidR="00BA72F0" w:rsidRPr="00976E81" w:rsidRDefault="00BA72F0" w:rsidP="00D0346B">
      <w:pPr>
        <w:pStyle w:val="a0"/>
        <w:numPr>
          <w:ilvl w:val="2"/>
          <w:numId w:val="24"/>
        </w:numPr>
        <w:suppressAutoHyphens/>
        <w:spacing w:before="0" w:after="0" w:line="240" w:lineRule="auto"/>
        <w:jc w:val="both"/>
        <w:rPr>
          <w:rFonts w:ascii="Roboto Condensed" w:hAnsi="Roboto Condensed"/>
          <w:sz w:val="20"/>
          <w:szCs w:val="20"/>
        </w:rPr>
        <w:pPrChange w:id="11" w:author="lawyer" w:date="2024-12-28T14:29:00Z">
          <w:pPr>
            <w:pStyle w:val="a0"/>
            <w:numPr>
              <w:ilvl w:val="2"/>
            </w:numPr>
            <w:suppressAutoHyphens/>
            <w:jc w:val="both"/>
          </w:pPr>
        </w:pPrChange>
      </w:pPr>
      <w:r w:rsidRPr="00976E81">
        <w:rPr>
          <w:rFonts w:ascii="Roboto Condensed" w:hAnsi="Roboto Condensed"/>
          <w:sz w:val="20"/>
          <w:szCs w:val="20"/>
        </w:rPr>
        <w:t xml:space="preserve">Представлять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аказчику материалы и заключения в электронном виде на магнитных носителях, а при необходимости </w:t>
      </w:r>
      <w:r w:rsidR="00284B7F">
        <w:rPr>
          <w:rFonts w:ascii="Roboto Condensed" w:hAnsi="Roboto Condensed"/>
          <w:sz w:val="20"/>
          <w:szCs w:val="20"/>
        </w:rPr>
        <w:t>–</w:t>
      </w:r>
      <w:r w:rsidRPr="00976E81">
        <w:rPr>
          <w:rFonts w:ascii="Roboto Condensed" w:hAnsi="Roboto Condensed"/>
          <w:sz w:val="20"/>
          <w:szCs w:val="20"/>
        </w:rPr>
        <w:t xml:space="preserve"> письменные материалы и заключения.</w:t>
      </w:r>
    </w:p>
    <w:p w14:paraId="49C3B5B9" w14:textId="39527512" w:rsidR="00BA72F0" w:rsidRPr="00976E81" w:rsidRDefault="004F5E35" w:rsidP="00D0346B">
      <w:pPr>
        <w:pStyle w:val="a0"/>
        <w:numPr>
          <w:ilvl w:val="2"/>
          <w:numId w:val="24"/>
        </w:numPr>
        <w:suppressAutoHyphens/>
        <w:spacing w:before="0" w:after="0" w:line="240" w:lineRule="auto"/>
        <w:jc w:val="both"/>
        <w:rPr>
          <w:rFonts w:ascii="Roboto Condensed" w:hAnsi="Roboto Condensed"/>
          <w:sz w:val="20"/>
          <w:szCs w:val="20"/>
        </w:rPr>
        <w:pPrChange w:id="12" w:author="lawyer" w:date="2024-12-28T14:29:00Z">
          <w:pPr>
            <w:pStyle w:val="a0"/>
            <w:numPr>
              <w:ilvl w:val="2"/>
            </w:numPr>
            <w:suppressAutoHyphens/>
            <w:jc w:val="both"/>
          </w:pPr>
        </w:pPrChange>
      </w:pPr>
      <w:r w:rsidRPr="00976E81">
        <w:rPr>
          <w:rFonts w:ascii="Roboto Condensed" w:hAnsi="Roboto Condensed"/>
          <w:sz w:val="20"/>
          <w:szCs w:val="20"/>
        </w:rPr>
        <w:t>П</w:t>
      </w:r>
      <w:r w:rsidR="00BA72F0" w:rsidRPr="00976E81">
        <w:rPr>
          <w:rFonts w:ascii="Roboto Condensed" w:hAnsi="Roboto Condensed"/>
          <w:sz w:val="20"/>
          <w:szCs w:val="20"/>
        </w:rPr>
        <w:t>ри необходимости</w:t>
      </w:r>
      <w:r w:rsidRPr="00976E81">
        <w:rPr>
          <w:rFonts w:ascii="Roboto Condensed" w:hAnsi="Roboto Condensed"/>
          <w:sz w:val="20"/>
          <w:szCs w:val="20"/>
        </w:rPr>
        <w:t xml:space="preserve"> и</w:t>
      </w:r>
      <w:r w:rsidR="00BA72F0" w:rsidRPr="00976E81">
        <w:rPr>
          <w:rFonts w:ascii="Roboto Condensed" w:hAnsi="Roboto Condensed"/>
          <w:sz w:val="20"/>
          <w:szCs w:val="20"/>
        </w:rPr>
        <w:t xml:space="preserve"> по просьбе </w:t>
      </w:r>
      <w:r w:rsidR="00284B7F">
        <w:rPr>
          <w:rFonts w:ascii="Roboto Condensed" w:hAnsi="Roboto Condensed"/>
          <w:sz w:val="20"/>
          <w:szCs w:val="20"/>
        </w:rPr>
        <w:t>З</w:t>
      </w:r>
      <w:r w:rsidR="00BA72F0" w:rsidRPr="00976E81">
        <w:rPr>
          <w:rFonts w:ascii="Roboto Condensed" w:hAnsi="Roboto Condensed"/>
          <w:sz w:val="20"/>
          <w:szCs w:val="20"/>
        </w:rPr>
        <w:t>аказчика</w:t>
      </w:r>
      <w:r w:rsidRPr="00976E81">
        <w:rPr>
          <w:rFonts w:ascii="Roboto Condensed" w:hAnsi="Roboto Condensed"/>
          <w:sz w:val="20"/>
          <w:szCs w:val="20"/>
        </w:rPr>
        <w:t xml:space="preserve"> предоставлять</w:t>
      </w:r>
      <w:r w:rsidR="00BA72F0" w:rsidRPr="00976E81">
        <w:rPr>
          <w:rFonts w:ascii="Roboto Condensed" w:hAnsi="Roboto Condensed"/>
          <w:sz w:val="20"/>
          <w:szCs w:val="20"/>
        </w:rPr>
        <w:t xml:space="preserve"> разъяснения заинтересованным лицам, включая го</w:t>
      </w:r>
      <w:r w:rsidR="00284B7F">
        <w:rPr>
          <w:rFonts w:ascii="Roboto Condensed" w:hAnsi="Roboto Condensed"/>
          <w:sz w:val="20"/>
          <w:szCs w:val="20"/>
        </w:rPr>
        <w:t>с</w:t>
      </w:r>
      <w:r w:rsidR="00BA72F0" w:rsidRPr="00976E81">
        <w:rPr>
          <w:rFonts w:ascii="Roboto Condensed" w:hAnsi="Roboto Condensed"/>
          <w:sz w:val="20"/>
          <w:szCs w:val="20"/>
        </w:rPr>
        <w:t xml:space="preserve">ударственные и судебные органы, </w:t>
      </w:r>
      <w:r w:rsidRPr="00976E81">
        <w:rPr>
          <w:rFonts w:ascii="Roboto Condensed" w:hAnsi="Roboto Condensed"/>
          <w:sz w:val="20"/>
          <w:szCs w:val="20"/>
        </w:rPr>
        <w:t xml:space="preserve">о характере, составе и способах оказываемых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>сполнителем услуг в</w:t>
      </w:r>
      <w:r w:rsidR="00BA72F0" w:rsidRPr="00976E81">
        <w:rPr>
          <w:rFonts w:ascii="Roboto Condensed" w:hAnsi="Roboto Condensed"/>
          <w:sz w:val="20"/>
          <w:szCs w:val="20"/>
        </w:rPr>
        <w:t xml:space="preserve"> </w:t>
      </w:r>
      <w:r w:rsidRPr="00976E81">
        <w:rPr>
          <w:rFonts w:ascii="Roboto Condensed" w:hAnsi="Roboto Condensed"/>
          <w:sz w:val="20"/>
          <w:szCs w:val="20"/>
        </w:rPr>
        <w:t>соответстви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 xml:space="preserve"> с</w:t>
      </w:r>
      <w:r w:rsidR="00BA72F0" w:rsidRPr="00976E81">
        <w:rPr>
          <w:rFonts w:ascii="Roboto Condensed" w:hAnsi="Roboto Condensed"/>
          <w:sz w:val="20"/>
          <w:szCs w:val="20"/>
        </w:rPr>
        <w:t xml:space="preserve"> настоящим договором.</w:t>
      </w:r>
    </w:p>
    <w:p w14:paraId="741F4CC6" w14:textId="25CF495B" w:rsidR="00BA72F0" w:rsidRDefault="00BA72F0" w:rsidP="00D0346B">
      <w:pPr>
        <w:pStyle w:val="a0"/>
        <w:numPr>
          <w:ilvl w:val="2"/>
          <w:numId w:val="24"/>
        </w:numPr>
        <w:suppressAutoHyphens/>
        <w:spacing w:before="0" w:after="0" w:line="240" w:lineRule="auto"/>
        <w:jc w:val="both"/>
        <w:rPr>
          <w:ins w:id="13" w:author="lawyer" w:date="2024-12-28T14:18:00Z"/>
          <w:rFonts w:ascii="Roboto Condensed" w:hAnsi="Roboto Condensed"/>
          <w:sz w:val="20"/>
          <w:szCs w:val="20"/>
        </w:rPr>
        <w:pPrChange w:id="14" w:author="lawyer" w:date="2024-12-28T14:29:00Z">
          <w:pPr>
            <w:pStyle w:val="a0"/>
            <w:numPr>
              <w:ilvl w:val="2"/>
            </w:numPr>
            <w:suppressAutoHyphens/>
            <w:spacing w:line="360" w:lineRule="auto"/>
            <w:jc w:val="both"/>
          </w:pPr>
        </w:pPrChange>
      </w:pPr>
      <w:r w:rsidRPr="00976E81">
        <w:rPr>
          <w:rFonts w:ascii="Roboto Condensed" w:hAnsi="Roboto Condensed"/>
          <w:sz w:val="20"/>
          <w:szCs w:val="20"/>
        </w:rPr>
        <w:t xml:space="preserve">Своевременно предоставлять акты об оказании услуг и отчеты о ходе выполнения работ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>аказчику.</w:t>
      </w:r>
    </w:p>
    <w:p w14:paraId="5D0BC5EA" w14:textId="186A8D2A" w:rsidR="009A1C6D" w:rsidRDefault="009A1C6D" w:rsidP="00D0346B">
      <w:pPr>
        <w:pStyle w:val="aa"/>
        <w:numPr>
          <w:ilvl w:val="2"/>
          <w:numId w:val="24"/>
        </w:numPr>
        <w:spacing w:after="0" w:line="240" w:lineRule="auto"/>
        <w:jc w:val="both"/>
        <w:rPr>
          <w:ins w:id="15" w:author="lawyer" w:date="2024-12-28T14:19:00Z"/>
          <w:rFonts w:ascii="Roboto Condensed" w:hAnsi="Roboto Condensed"/>
          <w:sz w:val="20"/>
          <w:szCs w:val="20"/>
        </w:rPr>
        <w:pPrChange w:id="16" w:author="lawyer" w:date="2024-12-28T14:29:00Z">
          <w:pPr>
            <w:pStyle w:val="aa"/>
            <w:numPr>
              <w:ilvl w:val="2"/>
              <w:numId w:val="24"/>
            </w:numPr>
            <w:ind w:left="454" w:hanging="454"/>
          </w:pPr>
        </w:pPrChange>
      </w:pPr>
      <w:ins w:id="17" w:author="lawyer" w:date="2024-12-28T14:18:00Z">
        <w:r w:rsidRPr="009A1C6D">
          <w:rPr>
            <w:rFonts w:ascii="Roboto Condensed" w:hAnsi="Roboto Condensed"/>
            <w:sz w:val="20"/>
            <w:szCs w:val="20"/>
          </w:rPr>
          <w:t>Поскольку обязательства по настоящему Договору выполняются Исполнителем в том числе, в рамках субсидии, предоставляемой из областного бюджета юридическим лицам (за исключением субсидий государственным (муниципальным) учреждениям) – производителям товаров, работ, услуг, Исполнитель дает согласие на осуществление в отношении их проверки главным распорядителем бюджетных средств соблюдения порядка и условий предоставления субсидии, в том числе в части достижения результатов предоставления субсидии, а также проверки органами государственного (муниципального) финансового контроля в соответствии со статьями 268.1 и 269.2 Бюджетного кодекса Российской Федерации и на включение таких положений в настоящий Договор, и принимает на себя обязательства о запрете приобретения получателями субсидий – юридическими лицами, а также иными юридическими лицами, получающими средства на основании договоров, заключенных с получателями субсидий, за счет полученных из соответствующего бюджета бюджетной системы Российской Федерации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результатов предоставления этих средств иных операций, определенных соответствующим правовым актом, устанавливающим Порядок предоставления такой субсидии.</w:t>
        </w:r>
      </w:ins>
    </w:p>
    <w:p w14:paraId="1C3DE43B" w14:textId="5B469008" w:rsidR="009A1C6D" w:rsidRPr="00976E81" w:rsidDel="00D0346B" w:rsidRDefault="009A1C6D" w:rsidP="009A1C6D">
      <w:pPr>
        <w:pStyle w:val="a0"/>
        <w:numPr>
          <w:ilvl w:val="0"/>
          <w:numId w:val="0"/>
        </w:numPr>
        <w:suppressAutoHyphens/>
        <w:spacing w:line="360" w:lineRule="auto"/>
        <w:ind w:left="454"/>
        <w:jc w:val="both"/>
        <w:rPr>
          <w:del w:id="18" w:author="lawyer" w:date="2024-12-28T14:29:00Z"/>
          <w:rFonts w:ascii="Roboto Condensed" w:hAnsi="Roboto Condensed"/>
          <w:sz w:val="20"/>
          <w:szCs w:val="20"/>
        </w:rPr>
        <w:pPrChange w:id="19" w:author="lawyer" w:date="2024-12-28T14:18:00Z">
          <w:pPr>
            <w:pStyle w:val="a0"/>
            <w:numPr>
              <w:ilvl w:val="2"/>
            </w:numPr>
            <w:suppressAutoHyphens/>
            <w:spacing w:line="360" w:lineRule="auto"/>
            <w:jc w:val="both"/>
          </w:pPr>
        </w:pPrChange>
      </w:pPr>
    </w:p>
    <w:p w14:paraId="6FD14E93" w14:textId="77777777" w:rsidR="00BA72F0" w:rsidRPr="00976E81" w:rsidRDefault="00BA72F0" w:rsidP="00284B7F">
      <w:pPr>
        <w:pStyle w:val="a0"/>
        <w:suppressAutoHyphens/>
        <w:spacing w:before="100" w:beforeAutospacing="1" w:after="100" w:afterAutospacing="1" w:line="360" w:lineRule="auto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Заказчик обязуется:</w:t>
      </w:r>
    </w:p>
    <w:p w14:paraId="4BC046FA" w14:textId="1CAD8035" w:rsidR="00BA72F0" w:rsidRPr="00976E81" w:rsidRDefault="00BA72F0" w:rsidP="00284B7F">
      <w:pPr>
        <w:pStyle w:val="a0"/>
        <w:numPr>
          <w:ilvl w:val="2"/>
          <w:numId w:val="24"/>
        </w:numPr>
        <w:suppressAutoHyphens/>
        <w:spacing w:before="100" w:beforeAutospacing="1" w:after="100" w:afterAutospacing="1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Оплачивать услуги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 xml:space="preserve">сполнителя в порядке, </w:t>
      </w:r>
      <w:r w:rsidR="00284B7F">
        <w:rPr>
          <w:rFonts w:ascii="Roboto Condensed" w:hAnsi="Roboto Condensed"/>
          <w:sz w:val="20"/>
          <w:szCs w:val="20"/>
        </w:rPr>
        <w:t xml:space="preserve">в </w:t>
      </w:r>
      <w:r w:rsidRPr="00976E81">
        <w:rPr>
          <w:rFonts w:ascii="Roboto Condensed" w:hAnsi="Roboto Condensed"/>
          <w:sz w:val="20"/>
          <w:szCs w:val="20"/>
        </w:rPr>
        <w:t>сроки и на условиях настоящего договора.</w:t>
      </w:r>
    </w:p>
    <w:p w14:paraId="2A6FBC1D" w14:textId="1621F7DD" w:rsidR="00BA72F0" w:rsidRPr="00976E81" w:rsidRDefault="00BA72F0" w:rsidP="00284B7F">
      <w:pPr>
        <w:pStyle w:val="a0"/>
        <w:numPr>
          <w:ilvl w:val="2"/>
          <w:numId w:val="24"/>
        </w:numPr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Передавать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 xml:space="preserve">сполнителю информацию и материалы, необходимые для выполнения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>сполнителем своих обязательств по настоящему договору.</w:t>
      </w:r>
    </w:p>
    <w:p w14:paraId="1B906F77" w14:textId="3CB5F8BE" w:rsidR="00BA72F0" w:rsidRDefault="00BA72F0" w:rsidP="00284B7F">
      <w:pPr>
        <w:pStyle w:val="a0"/>
        <w:numPr>
          <w:ilvl w:val="2"/>
          <w:numId w:val="24"/>
        </w:numPr>
        <w:suppressAutoHyphens/>
        <w:jc w:val="both"/>
        <w:rPr>
          <w:ins w:id="20" w:author="lawyer" w:date="2024-12-28T14:30:00Z"/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Подписывать своевременно акты об оказании услуг с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>сполнителем.</w:t>
      </w:r>
    </w:p>
    <w:p w14:paraId="2C146B9D" w14:textId="75F90C63" w:rsidR="00D0346B" w:rsidRDefault="00D0346B" w:rsidP="00D0346B">
      <w:pPr>
        <w:pStyle w:val="a0"/>
        <w:numPr>
          <w:ilvl w:val="0"/>
          <w:numId w:val="0"/>
        </w:numPr>
        <w:suppressAutoHyphens/>
        <w:ind w:left="454"/>
        <w:jc w:val="both"/>
        <w:rPr>
          <w:ins w:id="21" w:author="lawyer" w:date="2024-12-28T14:30:00Z"/>
          <w:rFonts w:ascii="Roboto Condensed" w:hAnsi="Roboto Condensed"/>
          <w:sz w:val="20"/>
          <w:szCs w:val="20"/>
        </w:rPr>
        <w:pPrChange w:id="22" w:author="lawyer" w:date="2024-12-28T14:30:00Z">
          <w:pPr>
            <w:pStyle w:val="a0"/>
            <w:numPr>
              <w:ilvl w:val="2"/>
            </w:numPr>
            <w:suppressAutoHyphens/>
            <w:jc w:val="both"/>
          </w:pPr>
        </w:pPrChange>
      </w:pPr>
    </w:p>
    <w:p w14:paraId="6E5D2FC4" w14:textId="77777777" w:rsidR="00D0346B" w:rsidRPr="00976E81" w:rsidRDefault="00D0346B" w:rsidP="00D0346B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  <w:pPrChange w:id="23" w:author="lawyer" w:date="2024-12-28T14:30:00Z">
          <w:pPr>
            <w:pStyle w:val="a0"/>
            <w:numPr>
              <w:ilvl w:val="2"/>
            </w:numPr>
            <w:suppressAutoHyphens/>
            <w:jc w:val="both"/>
          </w:pPr>
        </w:pPrChange>
      </w:pPr>
    </w:p>
    <w:p w14:paraId="0F10F449" w14:textId="77777777" w:rsidR="00BA72F0" w:rsidRPr="00976E81" w:rsidRDefault="00BA72F0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Исполнитель имеет право:</w:t>
      </w:r>
    </w:p>
    <w:p w14:paraId="18785602" w14:textId="1510E111" w:rsidR="00BA72F0" w:rsidRPr="00976E81" w:rsidRDefault="00BA72F0" w:rsidP="00284B7F">
      <w:pPr>
        <w:pStyle w:val="a0"/>
        <w:numPr>
          <w:ilvl w:val="2"/>
          <w:numId w:val="24"/>
        </w:numPr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Получать от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аказчика любую информацию, необходимую для выполнения своих обязательств по настоящему договору. В случае непредставления либо неполного или неверного представления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аказчиком информации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 xml:space="preserve">сполнитель имеет право приостановить исполнение своих обязательств по настоящему </w:t>
      </w:r>
      <w:r w:rsidR="00A308A3" w:rsidRPr="00976E81">
        <w:rPr>
          <w:rFonts w:ascii="Roboto Condensed" w:hAnsi="Roboto Condensed"/>
          <w:sz w:val="20"/>
          <w:szCs w:val="20"/>
        </w:rPr>
        <w:t>д</w:t>
      </w:r>
      <w:r w:rsidRPr="00976E81">
        <w:rPr>
          <w:rFonts w:ascii="Roboto Condensed" w:hAnsi="Roboto Condensed"/>
          <w:sz w:val="20"/>
          <w:szCs w:val="20"/>
        </w:rPr>
        <w:t>оговору до пред</w:t>
      </w:r>
      <w:r w:rsidR="00284B7F">
        <w:rPr>
          <w:rFonts w:ascii="Roboto Condensed" w:hAnsi="Roboto Condensed"/>
          <w:sz w:val="20"/>
          <w:szCs w:val="20"/>
        </w:rPr>
        <w:t>о</w:t>
      </w:r>
      <w:r w:rsidRPr="00976E81">
        <w:rPr>
          <w:rFonts w:ascii="Roboto Condensed" w:hAnsi="Roboto Condensed"/>
          <w:sz w:val="20"/>
          <w:szCs w:val="20"/>
        </w:rPr>
        <w:t>ставления необходимой информации.</w:t>
      </w:r>
    </w:p>
    <w:p w14:paraId="5B885B20" w14:textId="77777777" w:rsidR="00A308A3" w:rsidRPr="00976E81" w:rsidRDefault="00A308A3" w:rsidP="00284B7F">
      <w:pPr>
        <w:pStyle w:val="a0"/>
        <w:numPr>
          <w:ilvl w:val="2"/>
          <w:numId w:val="24"/>
        </w:numPr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Получать вознаграждение за оказание услуг по настоящему договору.</w:t>
      </w:r>
    </w:p>
    <w:p w14:paraId="191CB0A5" w14:textId="77777777" w:rsidR="00A308A3" w:rsidRPr="00976E81" w:rsidRDefault="00A308A3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Заказчик имеет право:</w:t>
      </w:r>
    </w:p>
    <w:p w14:paraId="7CB1717F" w14:textId="13BA9515" w:rsidR="00A308A3" w:rsidRPr="00976E81" w:rsidRDefault="00A308A3" w:rsidP="00284B7F">
      <w:pPr>
        <w:pStyle w:val="a0"/>
        <w:numPr>
          <w:ilvl w:val="2"/>
          <w:numId w:val="24"/>
        </w:numPr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Получать от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>сполнителя услуги в соответствии с настоящим договором.</w:t>
      </w:r>
    </w:p>
    <w:p w14:paraId="3E5C00E2" w14:textId="34549ACA" w:rsidR="00A308A3" w:rsidRPr="00976E81" w:rsidRDefault="00A308A3" w:rsidP="00284B7F">
      <w:pPr>
        <w:pStyle w:val="a0"/>
        <w:numPr>
          <w:ilvl w:val="2"/>
          <w:numId w:val="24"/>
        </w:numPr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Получать от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>сполнителя отчеты, материалы и документы в соответствии с настоящим договором.</w:t>
      </w:r>
    </w:p>
    <w:p w14:paraId="6A9ABFBB" w14:textId="77777777" w:rsidR="00A308A3" w:rsidRPr="00976E81" w:rsidRDefault="00A308A3" w:rsidP="00284B7F">
      <w:pPr>
        <w:pStyle w:val="a0"/>
        <w:numPr>
          <w:ilvl w:val="2"/>
          <w:numId w:val="24"/>
        </w:numPr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Предоставление услуг, не указанных в перечне функций, оформляется дополнительным соглашением сторон и оплачивается отдельно и дополнительно.</w:t>
      </w:r>
    </w:p>
    <w:p w14:paraId="4DBA5CC6" w14:textId="77777777" w:rsidR="004539AC" w:rsidRPr="00976E81" w:rsidRDefault="004539AC" w:rsidP="00284B7F">
      <w:pPr>
        <w:pStyle w:val="a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ПОРЯДОК ИСПОЛНЕНИЯ ДОГОВОРА</w:t>
      </w:r>
    </w:p>
    <w:p w14:paraId="0185EABB" w14:textId="2F9CC570" w:rsidR="004539AC" w:rsidRPr="00976E81" w:rsidRDefault="004539AC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Исполнитель ежемесячно предоставляет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аказчику письменные отчеты о ходе оказания услуг по настоящему договору, на основании которых </w:t>
      </w:r>
      <w:r w:rsidR="00284B7F">
        <w:rPr>
          <w:rFonts w:ascii="Roboto Condensed" w:hAnsi="Roboto Condensed"/>
          <w:sz w:val="20"/>
          <w:szCs w:val="20"/>
        </w:rPr>
        <w:t>С</w:t>
      </w:r>
      <w:r w:rsidRPr="00976E81">
        <w:rPr>
          <w:rFonts w:ascii="Roboto Condensed" w:hAnsi="Roboto Condensed"/>
          <w:sz w:val="20"/>
          <w:szCs w:val="20"/>
        </w:rPr>
        <w:t>тороны составляют и подписывают акт</w:t>
      </w:r>
      <w:r w:rsidR="00DE3BBC" w:rsidRPr="00976E81">
        <w:rPr>
          <w:rFonts w:ascii="Roboto Condensed" w:hAnsi="Roboto Condensed"/>
          <w:sz w:val="20"/>
          <w:szCs w:val="20"/>
        </w:rPr>
        <w:t>ы</w:t>
      </w:r>
      <w:r w:rsidRPr="00976E81">
        <w:rPr>
          <w:rFonts w:ascii="Roboto Condensed" w:hAnsi="Roboto Condensed"/>
          <w:sz w:val="20"/>
          <w:szCs w:val="20"/>
        </w:rPr>
        <w:t xml:space="preserve"> об оказании услуг.</w:t>
      </w:r>
    </w:p>
    <w:p w14:paraId="098AB066" w14:textId="70EFD17B" w:rsidR="004539AC" w:rsidRPr="00976E81" w:rsidRDefault="004539AC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Исполнитель до 10 числа </w:t>
      </w:r>
      <w:ins w:id="24" w:author="lawyer" w:date="2024-12-28T13:58:00Z">
        <w:r w:rsidR="00D21BC3">
          <w:rPr>
            <w:rFonts w:ascii="Roboto Condensed" w:hAnsi="Roboto Condensed"/>
            <w:sz w:val="20"/>
            <w:szCs w:val="20"/>
          </w:rPr>
          <w:t xml:space="preserve">текущего </w:t>
        </w:r>
      </w:ins>
      <w:r w:rsidR="00284B7F">
        <w:rPr>
          <w:rFonts w:ascii="Roboto Condensed" w:hAnsi="Roboto Condensed"/>
          <w:sz w:val="20"/>
          <w:szCs w:val="20"/>
        </w:rPr>
        <w:t xml:space="preserve">месяца </w:t>
      </w:r>
      <w:r w:rsidRPr="00976E81">
        <w:rPr>
          <w:rFonts w:ascii="Roboto Condensed" w:hAnsi="Roboto Condensed"/>
          <w:sz w:val="20"/>
          <w:szCs w:val="20"/>
        </w:rPr>
        <w:t xml:space="preserve">должен предоставлять акт </w:t>
      </w:r>
      <w:r w:rsidR="00CC6E06" w:rsidRPr="00976E81">
        <w:rPr>
          <w:rFonts w:ascii="Roboto Condensed" w:hAnsi="Roboto Condensed"/>
          <w:sz w:val="20"/>
          <w:szCs w:val="20"/>
        </w:rPr>
        <w:t>оказанных услуг</w:t>
      </w:r>
      <w:r w:rsidRPr="00976E81">
        <w:rPr>
          <w:rFonts w:ascii="Roboto Condensed" w:hAnsi="Roboto Condensed"/>
          <w:sz w:val="20"/>
          <w:szCs w:val="20"/>
        </w:rPr>
        <w:t xml:space="preserve"> и отчет о</w:t>
      </w:r>
      <w:r w:rsidR="00CC6E06" w:rsidRPr="00976E81">
        <w:rPr>
          <w:rFonts w:ascii="Roboto Condensed" w:hAnsi="Roboto Condensed"/>
          <w:sz w:val="20"/>
          <w:szCs w:val="20"/>
        </w:rPr>
        <w:t xml:space="preserve">б оказанных услугах </w:t>
      </w:r>
      <w:r w:rsidRPr="00976E81">
        <w:rPr>
          <w:rFonts w:ascii="Roboto Condensed" w:hAnsi="Roboto Condensed"/>
          <w:sz w:val="20"/>
          <w:szCs w:val="20"/>
        </w:rPr>
        <w:t xml:space="preserve">за предыдущий месяц. Такие отчеты должны содержать: список </w:t>
      </w:r>
      <w:r w:rsidR="00CC6E06" w:rsidRPr="00976E81">
        <w:rPr>
          <w:rFonts w:ascii="Roboto Condensed" w:hAnsi="Roboto Condensed"/>
          <w:sz w:val="20"/>
          <w:szCs w:val="20"/>
        </w:rPr>
        <w:t>услуг</w:t>
      </w:r>
      <w:r w:rsidRPr="00976E81">
        <w:rPr>
          <w:rFonts w:ascii="Roboto Condensed" w:hAnsi="Roboto Condensed"/>
          <w:sz w:val="20"/>
          <w:szCs w:val="20"/>
        </w:rPr>
        <w:t>, проведенных по заявкам на обслуживание со временем начала и окончания</w:t>
      </w:r>
      <w:r w:rsidR="00CC6E06" w:rsidRPr="00976E81">
        <w:rPr>
          <w:rFonts w:ascii="Roboto Condensed" w:hAnsi="Roboto Condensed"/>
          <w:sz w:val="20"/>
          <w:szCs w:val="20"/>
        </w:rPr>
        <w:t xml:space="preserve"> оказания</w:t>
      </w:r>
      <w:r w:rsidRPr="00976E81">
        <w:rPr>
          <w:rFonts w:ascii="Roboto Condensed" w:hAnsi="Roboto Condensed"/>
          <w:sz w:val="20"/>
          <w:szCs w:val="20"/>
        </w:rPr>
        <w:t>; список зафиксированных и разрешенных инцидентов со временем возникновения и закрытия инцидента; список проведенных регламентных работ; список полученных и удовлетворенных запросов на изменение.</w:t>
      </w:r>
    </w:p>
    <w:p w14:paraId="289DEFD5" w14:textId="66749835" w:rsidR="004539AC" w:rsidRPr="00976E81" w:rsidRDefault="004539AC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Подписываемые </w:t>
      </w:r>
      <w:r w:rsidR="00284B7F">
        <w:rPr>
          <w:rFonts w:ascii="Roboto Condensed" w:hAnsi="Roboto Condensed"/>
          <w:sz w:val="20"/>
          <w:szCs w:val="20"/>
        </w:rPr>
        <w:t>С</w:t>
      </w:r>
      <w:r w:rsidRPr="00976E81">
        <w:rPr>
          <w:rFonts w:ascii="Roboto Condensed" w:hAnsi="Roboto Condensed"/>
          <w:sz w:val="20"/>
          <w:szCs w:val="20"/>
        </w:rPr>
        <w:t xml:space="preserve">торонами акты об оказании услуг являются подтверждением оказания услуг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 xml:space="preserve">сполнителем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>аказчику.</w:t>
      </w:r>
    </w:p>
    <w:p w14:paraId="4E0674E4" w14:textId="13EC7B0D" w:rsidR="004539AC" w:rsidRPr="00976E81" w:rsidRDefault="004539AC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При оказании услуг, не указанных в данном договоре, исполнитель предоставляет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>аказчику дополнительный отчет</w:t>
      </w:r>
      <w:r w:rsidR="00284B7F">
        <w:rPr>
          <w:rFonts w:ascii="Roboto Condensed" w:hAnsi="Roboto Condensed"/>
          <w:sz w:val="20"/>
          <w:szCs w:val="20"/>
        </w:rPr>
        <w:t>,</w:t>
      </w:r>
      <w:r w:rsidRPr="00976E81">
        <w:rPr>
          <w:rFonts w:ascii="Roboto Condensed" w:hAnsi="Roboto Condensed"/>
          <w:sz w:val="20"/>
          <w:szCs w:val="20"/>
        </w:rPr>
        <w:t xml:space="preserve"> и </w:t>
      </w:r>
      <w:r w:rsidR="00284B7F">
        <w:rPr>
          <w:rFonts w:ascii="Roboto Condensed" w:hAnsi="Roboto Condensed"/>
          <w:sz w:val="20"/>
          <w:szCs w:val="20"/>
        </w:rPr>
        <w:t>С</w:t>
      </w:r>
      <w:r w:rsidRPr="00976E81">
        <w:rPr>
          <w:rFonts w:ascii="Roboto Condensed" w:hAnsi="Roboto Condensed"/>
          <w:sz w:val="20"/>
          <w:szCs w:val="20"/>
        </w:rPr>
        <w:t xml:space="preserve">тороны подписывают дополнительный акт об оказании услуг, который является подтверждением оказания дополнительных услуг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 xml:space="preserve">сполнителем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>аказчику.</w:t>
      </w:r>
    </w:p>
    <w:p w14:paraId="68BF1AFE" w14:textId="39508A3D" w:rsidR="004539AC" w:rsidRPr="00976E81" w:rsidRDefault="004539AC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Исполнитель также обязуется знакомить и предоставлять план на работы</w:t>
      </w:r>
      <w:r w:rsidR="00284B7F">
        <w:rPr>
          <w:rFonts w:ascii="Roboto Condensed" w:hAnsi="Roboto Condensed"/>
          <w:sz w:val="20"/>
          <w:szCs w:val="20"/>
        </w:rPr>
        <w:t>,</w:t>
      </w:r>
      <w:r w:rsidRPr="00976E81">
        <w:rPr>
          <w:rFonts w:ascii="Roboto Condensed" w:hAnsi="Roboto Condensed"/>
          <w:sz w:val="20"/>
          <w:szCs w:val="20"/>
        </w:rPr>
        <w:t xml:space="preserve"> связанные с обслуживанием инфраструктуры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>аказчика</w:t>
      </w:r>
      <w:r w:rsidR="00284B7F">
        <w:rPr>
          <w:rFonts w:ascii="Roboto Condensed" w:hAnsi="Roboto Condensed"/>
          <w:sz w:val="20"/>
          <w:szCs w:val="20"/>
        </w:rPr>
        <w:t>,</w:t>
      </w:r>
      <w:r w:rsidRPr="00976E81">
        <w:rPr>
          <w:rFonts w:ascii="Roboto Condensed" w:hAnsi="Roboto Condensed"/>
          <w:sz w:val="20"/>
          <w:szCs w:val="20"/>
        </w:rPr>
        <w:t xml:space="preserve"> и планы по работам</w:t>
      </w:r>
      <w:r w:rsidR="00284B7F">
        <w:rPr>
          <w:rFonts w:ascii="Roboto Condensed" w:hAnsi="Roboto Condensed"/>
          <w:sz w:val="20"/>
          <w:szCs w:val="20"/>
        </w:rPr>
        <w:t>,</w:t>
      </w:r>
      <w:r w:rsidRPr="00976E81">
        <w:rPr>
          <w:rFonts w:ascii="Roboto Condensed" w:hAnsi="Roboto Condensed"/>
          <w:sz w:val="20"/>
          <w:szCs w:val="20"/>
        </w:rPr>
        <w:t xml:space="preserve"> связанным с развитием инфраструктуры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>аказчика</w:t>
      </w:r>
      <w:r w:rsidR="00284B7F">
        <w:rPr>
          <w:rFonts w:ascii="Roboto Condensed" w:hAnsi="Roboto Condensed"/>
          <w:sz w:val="20"/>
          <w:szCs w:val="20"/>
        </w:rPr>
        <w:t>,</w:t>
      </w:r>
      <w:r w:rsidRPr="00976E81">
        <w:rPr>
          <w:rFonts w:ascii="Roboto Condensed" w:hAnsi="Roboto Condensed"/>
          <w:sz w:val="20"/>
          <w:szCs w:val="20"/>
        </w:rPr>
        <w:t xml:space="preserve"> и согласовывать их.</w:t>
      </w:r>
    </w:p>
    <w:p w14:paraId="067B6170" w14:textId="77777777" w:rsidR="00F6440C" w:rsidRPr="00976E81" w:rsidRDefault="00700F5B" w:rsidP="00284B7F">
      <w:pPr>
        <w:pStyle w:val="a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ТЕРМИНЫ И ОПРЕДЕЛЕНИЯ</w:t>
      </w:r>
    </w:p>
    <w:p w14:paraId="4655AD06" w14:textId="77777777" w:rsidR="00D548E6" w:rsidRPr="00976E81" w:rsidRDefault="00700F5B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  <w:lang w:val="en-US"/>
        </w:rPr>
        <w:t>SLA - Service Level Agreement (</w:t>
      </w:r>
      <w:r w:rsidRPr="00976E81">
        <w:rPr>
          <w:rFonts w:ascii="Roboto Condensed" w:hAnsi="Roboto Condensed"/>
          <w:sz w:val="20"/>
          <w:szCs w:val="20"/>
        </w:rPr>
        <w:t>соглашение об уровне сервиса</w:t>
      </w:r>
      <w:r w:rsidRPr="00976E81">
        <w:rPr>
          <w:rFonts w:ascii="Roboto Condensed" w:hAnsi="Roboto Condensed"/>
          <w:sz w:val="20"/>
          <w:szCs w:val="20"/>
          <w:lang w:val="en-US"/>
        </w:rPr>
        <w:t>)</w:t>
      </w:r>
    </w:p>
    <w:p w14:paraId="5FDBA6E1" w14:textId="77777777" w:rsidR="00700F5B" w:rsidRPr="00976E81" w:rsidRDefault="00700F5B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ПО – Программное обеспечение</w:t>
      </w:r>
    </w:p>
    <w:p w14:paraId="089DEE91" w14:textId="77777777" w:rsidR="00700F5B" w:rsidRPr="00976E81" w:rsidRDefault="00700F5B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ОС – Операционная система</w:t>
      </w:r>
    </w:p>
    <w:p w14:paraId="2DD5E893" w14:textId="77777777" w:rsidR="00700F5B" w:rsidRPr="00976E81" w:rsidRDefault="00700F5B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СУБД – Система управления базами данных</w:t>
      </w:r>
    </w:p>
    <w:p w14:paraId="02481637" w14:textId="77777777" w:rsidR="00700F5B" w:rsidRPr="00976E81" w:rsidRDefault="00700F5B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Час – в данном документе часом называется рабочий час, если явно не указано иное.</w:t>
      </w:r>
    </w:p>
    <w:p w14:paraId="2288E20C" w14:textId="77777777" w:rsidR="00700F5B" w:rsidRPr="00976E81" w:rsidRDefault="00700F5B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День –</w:t>
      </w:r>
      <w:r w:rsidR="00F870A3" w:rsidRPr="00976E81">
        <w:rPr>
          <w:rFonts w:ascii="Roboto Condensed" w:hAnsi="Roboto Condensed"/>
          <w:sz w:val="20"/>
          <w:szCs w:val="20"/>
        </w:rPr>
        <w:t xml:space="preserve"> </w:t>
      </w:r>
      <w:r w:rsidRPr="00976E81">
        <w:rPr>
          <w:rFonts w:ascii="Roboto Condensed" w:hAnsi="Roboto Condensed"/>
          <w:sz w:val="20"/>
          <w:szCs w:val="20"/>
        </w:rPr>
        <w:t>в данном документе днем называется рабочий день, если явно не указано иное.</w:t>
      </w:r>
    </w:p>
    <w:p w14:paraId="7854A453" w14:textId="77777777" w:rsidR="00700F5B" w:rsidRPr="00976E81" w:rsidRDefault="00700F5B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Срок реакции – это время, в течение которого исполнитель обязуется приступить к работе над проблемой, обозначенной заказчиком, способом, предусмотренным в этом соглашении. В силу широкого спектра возможных проблем и методов их решения срок реакции НЕ ЯВЛЯЕТСЯ сроком решения проблемы.</w:t>
      </w:r>
    </w:p>
    <w:p w14:paraId="6230FD4F" w14:textId="77777777" w:rsidR="00700F5B" w:rsidRPr="00976E81" w:rsidRDefault="00700F5B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Инцидент – это любое событие, не являющееся частью стандартных операций по предоставлению услуги, которое привело или может привести к нарушению или снижению качества этой услуги.</w:t>
      </w:r>
    </w:p>
    <w:p w14:paraId="0C72B4F7" w14:textId="77777777" w:rsidR="00563870" w:rsidRPr="00976E81" w:rsidRDefault="00700F5B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Запрос на обслуживание – это запрос на поддержку, предоставление информации, консультации или документации, не являющийся сбоем ИТ-инфраструктуры.</w:t>
      </w:r>
    </w:p>
    <w:p w14:paraId="27952579" w14:textId="77777777" w:rsidR="00700F5B" w:rsidRPr="00976E81" w:rsidRDefault="00F870A3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Запрос на изменение</w:t>
      </w:r>
      <w:r w:rsidR="00C27E8D" w:rsidRPr="00976E81">
        <w:rPr>
          <w:rFonts w:ascii="Roboto Condensed" w:hAnsi="Roboto Condensed"/>
          <w:sz w:val="20"/>
          <w:szCs w:val="20"/>
        </w:rPr>
        <w:t xml:space="preserve"> </w:t>
      </w:r>
      <w:r w:rsidRPr="00976E81">
        <w:rPr>
          <w:rFonts w:ascii="Roboto Condensed" w:hAnsi="Roboto Condensed"/>
          <w:sz w:val="20"/>
          <w:szCs w:val="20"/>
        </w:rPr>
        <w:t>– заявка на изменение элемента ИТ-инфраструктуры или процедуры обслуживания.</w:t>
      </w:r>
    </w:p>
    <w:p w14:paraId="1FCB6036" w14:textId="77777777" w:rsidR="00F870A3" w:rsidRPr="00976E81" w:rsidRDefault="00F870A3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Первый уровень поддержки – совокупность услуг по поддержке пользователей.</w:t>
      </w:r>
    </w:p>
    <w:p w14:paraId="5836B582" w14:textId="77777777" w:rsidR="00F870A3" w:rsidRPr="00976E81" w:rsidRDefault="00F870A3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Второй уровень поддержки – совокупность услуг по поддержке ИТ-инфраструктуры.</w:t>
      </w:r>
    </w:p>
    <w:p w14:paraId="45DE176A" w14:textId="77777777" w:rsidR="00F870A3" w:rsidRPr="00976E81" w:rsidRDefault="00F870A3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Третий уровень поддержки – совокупность услуг, нацеленных на решение проблем, не имеющих описания в документации к продуктам или базах знаний исполнителя.</w:t>
      </w:r>
    </w:p>
    <w:p w14:paraId="74351984" w14:textId="77777777" w:rsidR="00F870A3" w:rsidRPr="00976E81" w:rsidRDefault="00F870A3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Эскалация – процедура передачи запроса или инцидента на более высокий уровень поддержки в случае, если его не удалось разрешить на текущем уровне</w:t>
      </w:r>
    </w:p>
    <w:p w14:paraId="3420DF41" w14:textId="22383E9F" w:rsidR="00F870A3" w:rsidRDefault="00F870A3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ins w:id="25" w:author="lawyer" w:date="2024-12-28T14:19:00Z"/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Корневой сервис – сервис (элемент ИТ-инфраструктуры), удовлетворяющий бизнес-потребность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>аказчика. Для обеспечения качества работы такого сервиса используются сервисы второго уровня и оборудование.</w:t>
      </w:r>
    </w:p>
    <w:p w14:paraId="4BBEB9BA" w14:textId="458CEE10" w:rsidR="009A1C6D" w:rsidRDefault="009A1C6D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ins w:id="26" w:author="lawyer" w:date="2024-12-28T14:19:00Z"/>
          <w:rFonts w:ascii="Roboto Condensed" w:hAnsi="Roboto Condensed"/>
          <w:sz w:val="20"/>
          <w:szCs w:val="20"/>
        </w:rPr>
      </w:pPr>
    </w:p>
    <w:p w14:paraId="4A95BA99" w14:textId="697B6147" w:rsidR="009A1C6D" w:rsidRPr="00976E81" w:rsidDel="009A1C6D" w:rsidRDefault="009A1C6D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del w:id="27" w:author="lawyer" w:date="2024-12-28T14:19:00Z"/>
          <w:rFonts w:ascii="Roboto Condensed" w:hAnsi="Roboto Condensed"/>
          <w:sz w:val="20"/>
          <w:szCs w:val="20"/>
        </w:rPr>
      </w:pPr>
    </w:p>
    <w:p w14:paraId="6C2195A8" w14:textId="77777777" w:rsidR="00604B9D" w:rsidRPr="00976E81" w:rsidRDefault="00604B9D" w:rsidP="00284B7F">
      <w:pPr>
        <w:pStyle w:val="a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СТОИМОСТЬ УСЛУГ И ПОРЯДОК ОПЛАТЫ</w:t>
      </w:r>
    </w:p>
    <w:p w14:paraId="5F772E16" w14:textId="51BD24E3" w:rsidR="00604B9D" w:rsidRDefault="00604B9D" w:rsidP="00284B7F">
      <w:pPr>
        <w:pStyle w:val="a0"/>
        <w:suppressAutoHyphens/>
        <w:jc w:val="both"/>
        <w:rPr>
          <w:ins w:id="28" w:author="lawyer" w:date="2024-12-28T14:14:00Z"/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Стоимость абонентской платы за работы исполнителя </w:t>
      </w:r>
      <w:r w:rsidR="0007172B" w:rsidRPr="00976E81">
        <w:rPr>
          <w:rFonts w:ascii="Roboto Condensed" w:hAnsi="Roboto Condensed"/>
          <w:sz w:val="20"/>
          <w:szCs w:val="20"/>
        </w:rPr>
        <w:t xml:space="preserve">составляет </w:t>
      </w:r>
      <w:r w:rsidR="00976E81" w:rsidRPr="00976E81">
        <w:rPr>
          <w:rFonts w:ascii="Roboto Condensed" w:hAnsi="Roboto Condensed"/>
          <w:sz w:val="20"/>
          <w:szCs w:val="20"/>
        </w:rPr>
        <w:t>11</w:t>
      </w:r>
      <w:ins w:id="29" w:author="lawyer" w:date="2024-12-28T14:19:00Z">
        <w:r w:rsidR="009A1C6D">
          <w:rPr>
            <w:rFonts w:ascii="Roboto Condensed" w:hAnsi="Roboto Condensed"/>
            <w:sz w:val="20"/>
            <w:szCs w:val="20"/>
          </w:rPr>
          <w:t xml:space="preserve"> </w:t>
        </w:r>
      </w:ins>
      <w:r w:rsidR="00976E81" w:rsidRPr="00976E81">
        <w:rPr>
          <w:rFonts w:ascii="Roboto Condensed" w:hAnsi="Roboto Condensed"/>
          <w:sz w:val="20"/>
          <w:szCs w:val="20"/>
        </w:rPr>
        <w:t>000</w:t>
      </w:r>
      <w:r w:rsidR="009501B7" w:rsidRPr="00976E81">
        <w:rPr>
          <w:rFonts w:ascii="Roboto Condensed" w:hAnsi="Roboto Condensed"/>
          <w:sz w:val="20"/>
          <w:szCs w:val="20"/>
        </w:rPr>
        <w:t xml:space="preserve"> (</w:t>
      </w:r>
      <w:r w:rsidR="00976E81" w:rsidRPr="00976E81">
        <w:rPr>
          <w:rFonts w:ascii="Roboto Condensed" w:hAnsi="Roboto Condensed"/>
          <w:sz w:val="20"/>
          <w:szCs w:val="20"/>
        </w:rPr>
        <w:t>одиннадцать тысяч</w:t>
      </w:r>
      <w:r w:rsidR="009501B7" w:rsidRPr="00976E81">
        <w:rPr>
          <w:rFonts w:ascii="Roboto Condensed" w:hAnsi="Roboto Condensed"/>
          <w:sz w:val="20"/>
          <w:szCs w:val="20"/>
        </w:rPr>
        <w:t xml:space="preserve">) рублей </w:t>
      </w:r>
      <w:ins w:id="30" w:author="lawyer" w:date="2024-12-28T13:59:00Z">
        <w:r w:rsidR="00D21BC3">
          <w:rPr>
            <w:rFonts w:ascii="Roboto Condensed" w:hAnsi="Roboto Condensed"/>
            <w:sz w:val="20"/>
            <w:szCs w:val="20"/>
          </w:rPr>
          <w:t xml:space="preserve">00 копеек </w:t>
        </w:r>
      </w:ins>
      <w:r w:rsidR="009501B7" w:rsidRPr="00976E81">
        <w:rPr>
          <w:rFonts w:ascii="Roboto Condensed" w:hAnsi="Roboto Condensed"/>
          <w:sz w:val="20"/>
          <w:szCs w:val="20"/>
        </w:rPr>
        <w:t>в месяц</w:t>
      </w:r>
      <w:r w:rsidR="009F20C7" w:rsidRPr="00976E81">
        <w:rPr>
          <w:rFonts w:ascii="Roboto Condensed" w:hAnsi="Roboto Condensed"/>
          <w:sz w:val="20"/>
          <w:szCs w:val="20"/>
        </w:rPr>
        <w:t xml:space="preserve">. </w:t>
      </w:r>
      <w:r w:rsidR="00CC6E06" w:rsidRPr="00976E81">
        <w:rPr>
          <w:rFonts w:ascii="Roboto Condensed" w:hAnsi="Roboto Condensed"/>
          <w:sz w:val="20"/>
          <w:szCs w:val="20"/>
        </w:rPr>
        <w:t xml:space="preserve"> </w:t>
      </w:r>
      <w:r w:rsidR="009F20C7" w:rsidRPr="00976E81">
        <w:rPr>
          <w:rFonts w:ascii="Roboto Condensed" w:hAnsi="Roboto Condensed"/>
          <w:sz w:val="20"/>
          <w:szCs w:val="20"/>
        </w:rPr>
        <w:t xml:space="preserve">НДС не облагается в связи с применением </w:t>
      </w:r>
      <w:r w:rsidR="00284B7F">
        <w:rPr>
          <w:rFonts w:ascii="Roboto Condensed" w:hAnsi="Roboto Condensed"/>
          <w:sz w:val="20"/>
          <w:szCs w:val="20"/>
        </w:rPr>
        <w:t>И</w:t>
      </w:r>
      <w:r w:rsidR="009F20C7" w:rsidRPr="00976E81">
        <w:rPr>
          <w:rFonts w:ascii="Roboto Condensed" w:hAnsi="Roboto Condensed"/>
          <w:sz w:val="20"/>
          <w:szCs w:val="20"/>
        </w:rPr>
        <w:t xml:space="preserve">сполнителем упрощенной системы налогообложения. </w:t>
      </w:r>
      <w:r w:rsidRPr="00976E81">
        <w:rPr>
          <w:rFonts w:ascii="Roboto Condensed" w:hAnsi="Roboto Condensed"/>
          <w:sz w:val="20"/>
          <w:szCs w:val="20"/>
        </w:rPr>
        <w:t>Расчетным периодом абонентской платы является 1 календарный месяц.</w:t>
      </w:r>
    </w:p>
    <w:p w14:paraId="681E5468" w14:textId="40411E8D" w:rsidR="009A1C6D" w:rsidRPr="009A1C6D" w:rsidRDefault="009A1C6D" w:rsidP="009A1C6D">
      <w:pPr>
        <w:pStyle w:val="a0"/>
        <w:jc w:val="both"/>
        <w:rPr>
          <w:ins w:id="31" w:author="lawyer" w:date="2024-12-28T14:14:00Z"/>
          <w:rFonts w:ascii="Roboto Condensed" w:hAnsi="Roboto Condensed"/>
          <w:sz w:val="20"/>
          <w:szCs w:val="20"/>
        </w:rPr>
        <w:pPrChange w:id="32" w:author="lawyer" w:date="2024-12-28T14:15:00Z">
          <w:pPr>
            <w:pStyle w:val="a0"/>
          </w:pPr>
        </w:pPrChange>
      </w:pPr>
      <w:ins w:id="33" w:author="lawyer" w:date="2024-12-28T14:14:00Z">
        <w:r w:rsidRPr="009A1C6D">
          <w:rPr>
            <w:rFonts w:ascii="Roboto Condensed" w:hAnsi="Roboto Condensed"/>
            <w:sz w:val="20"/>
            <w:szCs w:val="20"/>
          </w:rPr>
          <w:lastRenderedPageBreak/>
          <w:t xml:space="preserve">Общая (максимальная) цена договора определяется путем суммирования стоимости услуг, оказанных по настоящему Договору, но в любом случае не может превышать </w:t>
        </w:r>
      </w:ins>
      <w:ins w:id="34" w:author="lawyer" w:date="2024-12-28T14:27:00Z">
        <w:r w:rsidR="00D0346B">
          <w:rPr>
            <w:rFonts w:ascii="Roboto Condensed" w:hAnsi="Roboto Condensed"/>
            <w:sz w:val="20"/>
            <w:szCs w:val="20"/>
          </w:rPr>
          <w:t>132 0</w:t>
        </w:r>
      </w:ins>
      <w:ins w:id="35" w:author="lawyer" w:date="2024-12-28T14:14:00Z">
        <w:r w:rsidRPr="009A1C6D">
          <w:rPr>
            <w:rFonts w:ascii="Roboto Condensed" w:hAnsi="Roboto Condensed"/>
            <w:sz w:val="20"/>
            <w:szCs w:val="20"/>
          </w:rPr>
          <w:t>00 (</w:t>
        </w:r>
      </w:ins>
      <w:ins w:id="36" w:author="lawyer" w:date="2024-12-28T14:28:00Z">
        <w:r w:rsidR="00D0346B">
          <w:rPr>
            <w:rFonts w:ascii="Roboto Condensed" w:hAnsi="Roboto Condensed"/>
            <w:sz w:val="20"/>
            <w:szCs w:val="20"/>
          </w:rPr>
          <w:t>Сто тридцать две тысячи</w:t>
        </w:r>
      </w:ins>
      <w:ins w:id="37" w:author="lawyer" w:date="2024-12-28T14:14:00Z">
        <w:r w:rsidRPr="009A1C6D">
          <w:rPr>
            <w:rFonts w:ascii="Roboto Condensed" w:hAnsi="Roboto Condensed"/>
            <w:sz w:val="20"/>
            <w:szCs w:val="20"/>
          </w:rPr>
          <w:t>) рублей 00 копеек, без учета НДС.</w:t>
        </w:r>
      </w:ins>
    </w:p>
    <w:p w14:paraId="26CE5767" w14:textId="18CDF8EC" w:rsidR="009A1C6D" w:rsidRPr="00976E81" w:rsidDel="009A1C6D" w:rsidRDefault="009A1C6D" w:rsidP="00284B7F">
      <w:pPr>
        <w:pStyle w:val="a0"/>
        <w:suppressAutoHyphens/>
        <w:jc w:val="both"/>
        <w:rPr>
          <w:del w:id="38" w:author="lawyer" w:date="2024-12-28T14:14:00Z"/>
          <w:rFonts w:ascii="Roboto Condensed" w:hAnsi="Roboto Condensed"/>
          <w:sz w:val="20"/>
          <w:szCs w:val="20"/>
        </w:rPr>
      </w:pPr>
    </w:p>
    <w:p w14:paraId="7A2FFD19" w14:textId="579CA940" w:rsidR="002E7633" w:rsidRPr="00D0346B" w:rsidRDefault="00CD7225" w:rsidP="00D0346B">
      <w:pPr>
        <w:pStyle w:val="a0"/>
        <w:rPr>
          <w:rFonts w:ascii="Roboto Condensed" w:hAnsi="Roboto Condensed"/>
          <w:sz w:val="20"/>
          <w:szCs w:val="20"/>
        </w:rPr>
        <w:pPrChange w:id="39" w:author="lawyer" w:date="2024-12-28T14:20:00Z">
          <w:pPr>
            <w:pStyle w:val="a0"/>
            <w:suppressAutoHyphens/>
            <w:jc w:val="both"/>
          </w:pPr>
        </w:pPrChange>
      </w:pPr>
      <w:r w:rsidRPr="00976E81">
        <w:rPr>
          <w:rFonts w:ascii="Roboto Condensed" w:hAnsi="Roboto Condensed"/>
          <w:sz w:val="20"/>
          <w:szCs w:val="20"/>
        </w:rPr>
        <w:t xml:space="preserve">Заказчик оплачивает </w:t>
      </w:r>
      <w:r w:rsidR="00CC6E06" w:rsidRPr="00976E81">
        <w:rPr>
          <w:rFonts w:ascii="Roboto Condensed" w:hAnsi="Roboto Condensed"/>
          <w:sz w:val="20"/>
          <w:szCs w:val="20"/>
        </w:rPr>
        <w:t xml:space="preserve">оказанные услуги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 xml:space="preserve">сполнителя ежемесячно </w:t>
      </w:r>
      <w:ins w:id="40" w:author="lawyer" w:date="2024-12-28T14:20:00Z">
        <w:r w:rsidR="009A1C6D">
          <w:rPr>
            <w:rFonts w:ascii="Roboto Condensed" w:hAnsi="Roboto Condensed"/>
            <w:sz w:val="20"/>
            <w:szCs w:val="20"/>
          </w:rPr>
          <w:t>в течение 7 (Семи)</w:t>
        </w:r>
        <w:r w:rsidR="00D0346B">
          <w:rPr>
            <w:rFonts w:ascii="Roboto Condensed" w:hAnsi="Roboto Condensed"/>
            <w:sz w:val="20"/>
            <w:szCs w:val="20"/>
          </w:rPr>
          <w:t xml:space="preserve"> рабочих дней</w:t>
        </w:r>
        <w:r w:rsidR="00D0346B" w:rsidRPr="00D0346B">
          <w:rPr>
            <w:rFonts w:ascii="Roboto Condensed" w:hAnsi="Roboto Condensed"/>
            <w:sz w:val="20"/>
            <w:szCs w:val="20"/>
          </w:rPr>
          <w:t xml:space="preserve"> со дня подписания Сторонами акта </w:t>
        </w:r>
        <w:r w:rsidR="00D0346B">
          <w:rPr>
            <w:rFonts w:ascii="Roboto Condensed" w:hAnsi="Roboto Condensed"/>
            <w:sz w:val="20"/>
            <w:szCs w:val="20"/>
          </w:rPr>
          <w:t>оказанных услуг</w:t>
        </w:r>
      </w:ins>
      <w:del w:id="41" w:author="lawyer" w:date="2024-12-28T14:21:00Z">
        <w:r w:rsidRPr="00D0346B" w:rsidDel="00D0346B">
          <w:rPr>
            <w:rFonts w:ascii="Roboto Condensed" w:hAnsi="Roboto Condensed"/>
            <w:sz w:val="20"/>
            <w:szCs w:val="20"/>
            <w:highlight w:val="yellow"/>
            <w:rPrChange w:id="42" w:author="lawyer" w:date="2024-12-28T14:20:00Z">
              <w:rPr>
                <w:rFonts w:ascii="Roboto Condensed" w:hAnsi="Roboto Condensed"/>
                <w:sz w:val="20"/>
                <w:szCs w:val="20"/>
              </w:rPr>
            </w:rPrChange>
          </w:rPr>
          <w:delText>до 15 числа месяца</w:delText>
        </w:r>
        <w:r w:rsidRPr="00D0346B" w:rsidDel="00D0346B">
          <w:rPr>
            <w:rFonts w:ascii="Roboto Condensed" w:hAnsi="Roboto Condensed"/>
            <w:sz w:val="20"/>
            <w:szCs w:val="20"/>
          </w:rPr>
          <w:delText>, следующего за отчетным</w:delText>
        </w:r>
        <w:r w:rsidR="002E7633" w:rsidRPr="00D0346B" w:rsidDel="00D0346B">
          <w:rPr>
            <w:rFonts w:ascii="Roboto Condensed" w:hAnsi="Roboto Condensed"/>
            <w:sz w:val="20"/>
            <w:szCs w:val="20"/>
          </w:rPr>
          <w:delText>,</w:delText>
        </w:r>
      </w:del>
      <w:ins w:id="43" w:author="lawyer" w:date="2024-12-28T14:21:00Z">
        <w:r w:rsidR="00D0346B">
          <w:rPr>
            <w:rFonts w:ascii="Roboto Condensed" w:hAnsi="Roboto Condensed"/>
            <w:sz w:val="20"/>
            <w:szCs w:val="20"/>
          </w:rPr>
          <w:t>,</w:t>
        </w:r>
      </w:ins>
      <w:r w:rsidR="002E7633" w:rsidRPr="00D0346B">
        <w:rPr>
          <w:rFonts w:ascii="Roboto Condensed" w:hAnsi="Roboto Condensed"/>
          <w:sz w:val="20"/>
          <w:szCs w:val="20"/>
        </w:rPr>
        <w:t xml:space="preserve"> безналичным переводом денежных средств на расчетный счет </w:t>
      </w:r>
      <w:r w:rsidR="00284B7F" w:rsidRPr="00D0346B">
        <w:rPr>
          <w:rFonts w:ascii="Roboto Condensed" w:hAnsi="Roboto Condensed"/>
          <w:sz w:val="20"/>
          <w:szCs w:val="20"/>
        </w:rPr>
        <w:t>И</w:t>
      </w:r>
      <w:r w:rsidR="002E7633" w:rsidRPr="00D0346B">
        <w:rPr>
          <w:rFonts w:ascii="Roboto Condensed" w:hAnsi="Roboto Condensed"/>
          <w:sz w:val="20"/>
          <w:szCs w:val="20"/>
        </w:rPr>
        <w:t>сполнителя</w:t>
      </w:r>
      <w:r w:rsidR="00604B9D" w:rsidRPr="00D0346B">
        <w:rPr>
          <w:rFonts w:ascii="Roboto Condensed" w:hAnsi="Roboto Condensed"/>
          <w:sz w:val="20"/>
          <w:szCs w:val="20"/>
        </w:rPr>
        <w:t>.</w:t>
      </w:r>
    </w:p>
    <w:p w14:paraId="1E0D92A2" w14:textId="4A050401" w:rsidR="001C25A5" w:rsidRPr="00976E81" w:rsidRDefault="001C25A5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Обязательство по оплате считается исполненным с момента списания денежных средств со счета </w:t>
      </w:r>
      <w:r w:rsidR="005F2280" w:rsidRPr="00976E81">
        <w:rPr>
          <w:rFonts w:ascii="Roboto Condensed" w:hAnsi="Roboto Condensed"/>
          <w:sz w:val="20"/>
          <w:szCs w:val="20"/>
        </w:rPr>
        <w:t>за</w:t>
      </w:r>
      <w:r w:rsidRPr="00976E81">
        <w:rPr>
          <w:rFonts w:ascii="Roboto Condensed" w:hAnsi="Roboto Condensed"/>
          <w:sz w:val="20"/>
          <w:szCs w:val="20"/>
        </w:rPr>
        <w:t>казчика.</w:t>
      </w:r>
    </w:p>
    <w:p w14:paraId="09BF0FB8" w14:textId="77777777" w:rsidR="00DE6955" w:rsidRPr="00976E81" w:rsidRDefault="00DE6955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</w:p>
    <w:p w14:paraId="01CAC889" w14:textId="77777777" w:rsidR="005378FB" w:rsidRPr="00976E81" w:rsidRDefault="005378FB" w:rsidP="00284B7F">
      <w:pPr>
        <w:pStyle w:val="a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ОПИСАНИЕ ИНФРАСТРУКТУРЫ ЗАКАЗЧИКА</w:t>
      </w:r>
    </w:p>
    <w:p w14:paraId="5B7BD635" w14:textId="77777777" w:rsidR="005378FB" w:rsidRPr="00976E81" w:rsidRDefault="005378FB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Краткое описание</w:t>
      </w:r>
    </w:p>
    <w:p w14:paraId="38D59010" w14:textId="77777777" w:rsidR="005378FB" w:rsidRPr="00976E81" w:rsidRDefault="005378FB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Информационная система представляет собой взаимосвязанную совокупность программных и аппаратных компонентов, каналов и сетей передачи данных, используемую заказчиком для достижения своих бизнес-целей.</w:t>
      </w:r>
    </w:p>
    <w:p w14:paraId="74049A5D" w14:textId="77777777" w:rsidR="005378FB" w:rsidRPr="00976E81" w:rsidRDefault="005378FB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Площадки</w:t>
      </w:r>
    </w:p>
    <w:p w14:paraId="6FA2D8D8" w14:textId="77777777" w:rsidR="005378FB" w:rsidRPr="00976E81" w:rsidRDefault="005378FB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Условия данного соглашения распространяются на следующие площадки:</w:t>
      </w:r>
    </w:p>
    <w:p w14:paraId="5565C86F" w14:textId="77777777" w:rsidR="005378FB" w:rsidRPr="00976E81" w:rsidRDefault="004E48C7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color w:val="FF0000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Дата-центр </w:t>
      </w:r>
      <w:r w:rsidR="007E5F68" w:rsidRPr="00976E81">
        <w:rPr>
          <w:rFonts w:ascii="Roboto Condensed" w:hAnsi="Roboto Condensed"/>
          <w:sz w:val="20"/>
          <w:szCs w:val="20"/>
        </w:rPr>
        <w:t>исполнителя</w:t>
      </w:r>
    </w:p>
    <w:p w14:paraId="3CC72ECE" w14:textId="77777777" w:rsidR="00A7289B" w:rsidRPr="00976E81" w:rsidRDefault="00A7289B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Программное обеспечение:</w:t>
      </w:r>
    </w:p>
    <w:p w14:paraId="405B5E91" w14:textId="77777777" w:rsidR="00A7289B" w:rsidRPr="00976E81" w:rsidRDefault="00A7289B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Серверное и сервисное программное обеспечение включает в себя:</w:t>
      </w:r>
    </w:p>
    <w:p w14:paraId="0C47B054" w14:textId="77777777" w:rsidR="00A7289B" w:rsidRPr="00976E81" w:rsidRDefault="00236264" w:rsidP="00284B7F">
      <w:pPr>
        <w:pStyle w:val="a0"/>
        <w:numPr>
          <w:ilvl w:val="0"/>
          <w:numId w:val="32"/>
        </w:numPr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Веб-сервер </w:t>
      </w:r>
      <w:r w:rsidRPr="00976E81">
        <w:rPr>
          <w:rFonts w:ascii="Roboto Condensed" w:hAnsi="Roboto Condensed"/>
          <w:sz w:val="20"/>
          <w:szCs w:val="20"/>
          <w:lang w:val="en-US"/>
        </w:rPr>
        <w:t>Apache</w:t>
      </w:r>
      <w:r w:rsidRPr="00976E81">
        <w:rPr>
          <w:rFonts w:ascii="Roboto Condensed" w:hAnsi="Roboto Condensed"/>
          <w:sz w:val="20"/>
          <w:szCs w:val="20"/>
        </w:rPr>
        <w:t xml:space="preserve">, </w:t>
      </w:r>
      <w:r w:rsidRPr="00976E81">
        <w:rPr>
          <w:rFonts w:ascii="Roboto Condensed" w:hAnsi="Roboto Condensed"/>
          <w:sz w:val="20"/>
          <w:szCs w:val="20"/>
          <w:lang w:val="en-US"/>
        </w:rPr>
        <w:t>Nginx</w:t>
      </w:r>
    </w:p>
    <w:p w14:paraId="35443D37" w14:textId="77777777" w:rsidR="00A7289B" w:rsidRPr="00976E81" w:rsidRDefault="00A7289B" w:rsidP="00284B7F">
      <w:pPr>
        <w:pStyle w:val="a0"/>
        <w:numPr>
          <w:ilvl w:val="0"/>
          <w:numId w:val="32"/>
        </w:numPr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Сервер баз данных </w:t>
      </w:r>
      <w:r w:rsidRPr="00976E81">
        <w:rPr>
          <w:rFonts w:ascii="Roboto Condensed" w:hAnsi="Roboto Condensed"/>
          <w:sz w:val="20"/>
          <w:szCs w:val="20"/>
          <w:lang w:val="en-US"/>
        </w:rPr>
        <w:t>MySQL</w:t>
      </w:r>
    </w:p>
    <w:p w14:paraId="15ED3163" w14:textId="77777777" w:rsidR="00A7289B" w:rsidRPr="00976E81" w:rsidRDefault="00A7289B" w:rsidP="00284B7F">
      <w:pPr>
        <w:pStyle w:val="a0"/>
        <w:numPr>
          <w:ilvl w:val="0"/>
          <w:numId w:val="32"/>
        </w:numPr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Программные </w:t>
      </w:r>
      <w:r w:rsidR="00F90A56" w:rsidRPr="00976E81">
        <w:rPr>
          <w:rFonts w:ascii="Roboto Condensed" w:hAnsi="Roboto Condensed"/>
          <w:sz w:val="20"/>
          <w:szCs w:val="20"/>
        </w:rPr>
        <w:t>сетевые экраны</w:t>
      </w:r>
      <w:r w:rsidRPr="00976E81">
        <w:rPr>
          <w:rFonts w:ascii="Roboto Condensed" w:hAnsi="Roboto Condensed"/>
          <w:sz w:val="20"/>
          <w:szCs w:val="20"/>
        </w:rPr>
        <w:t xml:space="preserve"> </w:t>
      </w:r>
      <w:r w:rsidRPr="00976E81">
        <w:rPr>
          <w:rFonts w:ascii="Roboto Condensed" w:hAnsi="Roboto Condensed"/>
          <w:sz w:val="20"/>
          <w:szCs w:val="20"/>
          <w:lang w:val="en-US"/>
        </w:rPr>
        <w:t>IPTABLES</w:t>
      </w:r>
    </w:p>
    <w:p w14:paraId="478C649A" w14:textId="77777777" w:rsidR="00F90A56" w:rsidRPr="00976E81" w:rsidRDefault="00236264" w:rsidP="00284B7F">
      <w:pPr>
        <w:pStyle w:val="a0"/>
        <w:numPr>
          <w:ilvl w:val="0"/>
          <w:numId w:val="32"/>
        </w:numPr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Интерпретатор языка </w:t>
      </w:r>
      <w:r w:rsidRPr="00976E81">
        <w:rPr>
          <w:rFonts w:ascii="Roboto Condensed" w:hAnsi="Roboto Condensed"/>
          <w:sz w:val="20"/>
          <w:szCs w:val="20"/>
          <w:lang w:val="en-US"/>
        </w:rPr>
        <w:t>PHP</w:t>
      </w:r>
      <w:r w:rsidRPr="00976E81">
        <w:rPr>
          <w:rFonts w:ascii="Roboto Condensed" w:hAnsi="Roboto Condensed"/>
          <w:sz w:val="20"/>
          <w:szCs w:val="20"/>
        </w:rPr>
        <w:t xml:space="preserve"> и его модули</w:t>
      </w:r>
    </w:p>
    <w:p w14:paraId="6FFC4647" w14:textId="77777777" w:rsidR="00A7289B" w:rsidRPr="00976E81" w:rsidRDefault="00A7289B" w:rsidP="00284B7F">
      <w:pPr>
        <w:pStyle w:val="a0"/>
        <w:numPr>
          <w:ilvl w:val="0"/>
          <w:numId w:val="32"/>
        </w:numPr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Сервис резервного копирования</w:t>
      </w:r>
    </w:p>
    <w:p w14:paraId="3C2105EF" w14:textId="77777777" w:rsidR="00A7289B" w:rsidRPr="00976E81" w:rsidRDefault="00A7289B" w:rsidP="00284B7F">
      <w:pPr>
        <w:pStyle w:val="a0"/>
        <w:numPr>
          <w:ilvl w:val="0"/>
          <w:numId w:val="32"/>
        </w:numPr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Сервер точного времени</w:t>
      </w:r>
    </w:p>
    <w:p w14:paraId="59ED6A47" w14:textId="77777777" w:rsidR="00A7289B" w:rsidRPr="00976E81" w:rsidRDefault="00A7289B" w:rsidP="00284B7F">
      <w:pPr>
        <w:pStyle w:val="a0"/>
        <w:numPr>
          <w:ilvl w:val="0"/>
          <w:numId w:val="32"/>
        </w:numPr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Сервис мониторинга серверного и сетевого оборудования по протоколу </w:t>
      </w:r>
      <w:r w:rsidRPr="00976E81">
        <w:rPr>
          <w:rFonts w:ascii="Roboto Condensed" w:hAnsi="Roboto Condensed"/>
          <w:sz w:val="20"/>
          <w:szCs w:val="20"/>
          <w:lang w:val="en-US"/>
        </w:rPr>
        <w:t>SNMP</w:t>
      </w:r>
    </w:p>
    <w:p w14:paraId="04131870" w14:textId="77777777" w:rsidR="005B2701" w:rsidRPr="00976E81" w:rsidRDefault="00F90A56" w:rsidP="00284B7F">
      <w:pPr>
        <w:pStyle w:val="a0"/>
        <w:numPr>
          <w:ilvl w:val="0"/>
          <w:numId w:val="32"/>
        </w:numPr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  <w:lang w:val="en-US"/>
        </w:rPr>
        <w:t xml:space="preserve">SSH </w:t>
      </w:r>
      <w:r w:rsidRPr="00976E81">
        <w:rPr>
          <w:rFonts w:ascii="Roboto Condensed" w:hAnsi="Roboto Condensed"/>
          <w:sz w:val="20"/>
          <w:szCs w:val="20"/>
        </w:rPr>
        <w:t>сервера</w:t>
      </w:r>
    </w:p>
    <w:p w14:paraId="6B9D30B7" w14:textId="77777777" w:rsidR="00110B30" w:rsidRPr="00976E81" w:rsidRDefault="00DD3575" w:rsidP="00284B7F">
      <w:pPr>
        <w:pStyle w:val="a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ЗАВИСИМОСТЬ УСЛУГ ИСПОЛНИТЕЛЯ ОТ ТРЕТЬИХ КОМПАНИЙ</w:t>
      </w:r>
    </w:p>
    <w:p w14:paraId="0862C6E2" w14:textId="34A20DB5" w:rsidR="00110B30" w:rsidRPr="00976E81" w:rsidRDefault="00DD3575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Как следует из структуры сервисов, на качество работы корневых сервисов</w:t>
      </w:r>
      <w:r w:rsidR="00284B7F">
        <w:rPr>
          <w:rFonts w:ascii="Roboto Condensed" w:hAnsi="Roboto Condensed"/>
          <w:sz w:val="20"/>
          <w:szCs w:val="20"/>
        </w:rPr>
        <w:t>,</w:t>
      </w:r>
      <w:r w:rsidRPr="00976E81">
        <w:rPr>
          <w:rFonts w:ascii="Roboto Condensed" w:hAnsi="Roboto Condensed"/>
          <w:sz w:val="20"/>
          <w:szCs w:val="20"/>
        </w:rPr>
        <w:t xml:space="preserve"> кроме услуг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>сполнителя</w:t>
      </w:r>
      <w:r w:rsidR="00284B7F">
        <w:rPr>
          <w:rFonts w:ascii="Roboto Condensed" w:hAnsi="Roboto Condensed"/>
          <w:sz w:val="20"/>
          <w:szCs w:val="20"/>
        </w:rPr>
        <w:t>,</w:t>
      </w:r>
      <w:r w:rsidRPr="00976E81">
        <w:rPr>
          <w:rFonts w:ascii="Roboto Condensed" w:hAnsi="Roboto Condensed"/>
          <w:sz w:val="20"/>
          <w:szCs w:val="20"/>
        </w:rPr>
        <w:t xml:space="preserve"> влияет также качество услуг, оказываемых в рамках договоров между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аказчиком и следующими третьим компаниями: исполнитель телекоммуникационных услуг (канал связи); арендодатель, обеспечивающий </w:t>
      </w:r>
      <w:r w:rsidR="00236264" w:rsidRPr="00976E81">
        <w:rPr>
          <w:rFonts w:ascii="Roboto Condensed" w:hAnsi="Roboto Condensed"/>
          <w:sz w:val="20"/>
          <w:szCs w:val="20"/>
        </w:rPr>
        <w:t>место размещения оборудования</w:t>
      </w:r>
      <w:r w:rsidRPr="00976E81">
        <w:rPr>
          <w:rFonts w:ascii="Roboto Condensed" w:hAnsi="Roboto Condensed"/>
          <w:sz w:val="20"/>
          <w:szCs w:val="20"/>
        </w:rPr>
        <w:t xml:space="preserve"> заказчика электричеством; исполнитель оборудования серверов</w:t>
      </w:r>
      <w:r w:rsidR="00110B30" w:rsidRPr="00976E81">
        <w:rPr>
          <w:rFonts w:ascii="Roboto Condensed" w:hAnsi="Roboto Condensed"/>
          <w:sz w:val="20"/>
          <w:szCs w:val="20"/>
        </w:rPr>
        <w:t>.</w:t>
      </w:r>
    </w:p>
    <w:p w14:paraId="50747CE1" w14:textId="0AAA8DA0" w:rsidR="003136FE" w:rsidRPr="00976E81" w:rsidRDefault="00DD3575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Поскольку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 xml:space="preserve">сполнитель не имеет возможности оказывать прямое влияние на качество услуг указанных компаний, при оценке качества работы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>сполнителя не учитываются простои и перебои в работе, связанные с услугами указанных компаний</w:t>
      </w:r>
      <w:r w:rsidR="00110B30" w:rsidRPr="00976E81">
        <w:rPr>
          <w:rFonts w:ascii="Roboto Condensed" w:hAnsi="Roboto Condensed"/>
          <w:sz w:val="20"/>
          <w:szCs w:val="20"/>
        </w:rPr>
        <w:t>.</w:t>
      </w:r>
    </w:p>
    <w:p w14:paraId="1FE7A718" w14:textId="77777777" w:rsidR="00A7289B" w:rsidRPr="00976E81" w:rsidRDefault="00A7289B" w:rsidP="00284B7F">
      <w:pPr>
        <w:pStyle w:val="a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ПАРАМЕТРЫ ОБСЛУЖИВАНИЯ</w:t>
      </w:r>
    </w:p>
    <w:p w14:paraId="15021804" w14:textId="63D08E84" w:rsidR="00A7289B" w:rsidRPr="00976E81" w:rsidRDefault="00A7289B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Исполнитель отвечает перед заказчиком за работоспособность корневых сервисов, указанных в п. </w:t>
      </w:r>
      <w:r w:rsidR="00324FCD" w:rsidRPr="00976E81">
        <w:rPr>
          <w:rFonts w:ascii="Roboto Condensed" w:hAnsi="Roboto Condensed"/>
          <w:sz w:val="20"/>
          <w:szCs w:val="20"/>
        </w:rPr>
        <w:t>4</w:t>
      </w:r>
      <w:r w:rsidRPr="00976E81">
        <w:rPr>
          <w:rFonts w:ascii="Roboto Condensed" w:hAnsi="Roboto Condensed"/>
          <w:sz w:val="20"/>
          <w:szCs w:val="20"/>
        </w:rPr>
        <w:t xml:space="preserve">. Для обеспечения работы с пользователями используется служба </w:t>
      </w:r>
      <w:r w:rsidR="00E232DB" w:rsidRPr="00976E81">
        <w:rPr>
          <w:rFonts w:ascii="Roboto Condensed" w:hAnsi="Roboto Condensed"/>
          <w:sz w:val="20"/>
          <w:szCs w:val="20"/>
        </w:rPr>
        <w:t>работы с обращениями</w:t>
      </w:r>
      <w:r w:rsidRPr="00976E81">
        <w:rPr>
          <w:rFonts w:ascii="Roboto Condensed" w:hAnsi="Roboto Condensed"/>
          <w:sz w:val="20"/>
          <w:szCs w:val="20"/>
        </w:rPr>
        <w:t>. Ниже описаны действия</w:t>
      </w:r>
      <w:r w:rsidR="00284B7F">
        <w:rPr>
          <w:rFonts w:ascii="Roboto Condensed" w:hAnsi="Roboto Condensed"/>
          <w:sz w:val="20"/>
          <w:szCs w:val="20"/>
        </w:rPr>
        <w:t>,</w:t>
      </w:r>
      <w:r w:rsidRPr="00976E81">
        <w:rPr>
          <w:rFonts w:ascii="Roboto Condensed" w:hAnsi="Roboto Condensed"/>
          <w:sz w:val="20"/>
          <w:szCs w:val="20"/>
        </w:rPr>
        <w:t xml:space="preserve"> проводимые </w:t>
      </w:r>
      <w:r w:rsidR="00E232DB" w:rsidRPr="00976E81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>сполнителем в рамках договора обслуживания. Все действия разделены на следующие категории</w:t>
      </w:r>
      <w:r w:rsidR="00284B7F">
        <w:rPr>
          <w:rFonts w:ascii="Roboto Condensed" w:hAnsi="Roboto Condensed"/>
          <w:sz w:val="20"/>
          <w:szCs w:val="20"/>
        </w:rPr>
        <w:t>:</w:t>
      </w:r>
    </w:p>
    <w:p w14:paraId="0C601232" w14:textId="1969E26F" w:rsidR="00A7289B" w:rsidRPr="00976E81" w:rsidRDefault="00A7289B" w:rsidP="00284B7F">
      <w:pPr>
        <w:pStyle w:val="af5"/>
        <w:numPr>
          <w:ilvl w:val="0"/>
          <w:numId w:val="37"/>
        </w:numPr>
        <w:suppressAutoHyphens/>
        <w:rPr>
          <w:rFonts w:ascii="Roboto Condensed" w:hAnsi="Roboto Condensed"/>
          <w:sz w:val="20"/>
        </w:rPr>
      </w:pPr>
      <w:r w:rsidRPr="00976E81">
        <w:rPr>
          <w:rFonts w:ascii="Roboto Condensed" w:hAnsi="Roboto Condensed"/>
          <w:sz w:val="20"/>
        </w:rPr>
        <w:t xml:space="preserve">Действия, выполняемые по инициативе </w:t>
      </w:r>
      <w:r w:rsidR="00284B7F">
        <w:rPr>
          <w:rFonts w:ascii="Roboto Condensed" w:hAnsi="Roboto Condensed"/>
          <w:sz w:val="20"/>
        </w:rPr>
        <w:t>И</w:t>
      </w:r>
      <w:r w:rsidRPr="00976E81">
        <w:rPr>
          <w:rFonts w:ascii="Roboto Condensed" w:hAnsi="Roboto Condensed"/>
          <w:sz w:val="20"/>
        </w:rPr>
        <w:t>сполнителя (</w:t>
      </w:r>
      <w:r w:rsidRPr="00976E81">
        <w:rPr>
          <w:rFonts w:ascii="Roboto Condensed" w:hAnsi="Roboto Condensed"/>
          <w:sz w:val="20"/>
          <w:lang w:val="en-US"/>
        </w:rPr>
        <w:t>S</w:t>
      </w:r>
      <w:r w:rsidRPr="00976E81">
        <w:rPr>
          <w:rFonts w:ascii="Roboto Condensed" w:hAnsi="Roboto Condensed"/>
          <w:sz w:val="20"/>
        </w:rPr>
        <w:t>1)</w:t>
      </w:r>
    </w:p>
    <w:p w14:paraId="5CA6B93E" w14:textId="119B2D0A" w:rsidR="00A7289B" w:rsidRPr="00976E81" w:rsidRDefault="00A7289B" w:rsidP="00284B7F">
      <w:pPr>
        <w:pStyle w:val="af5"/>
        <w:numPr>
          <w:ilvl w:val="0"/>
          <w:numId w:val="37"/>
        </w:numPr>
        <w:suppressAutoHyphens/>
        <w:rPr>
          <w:rFonts w:ascii="Roboto Condensed" w:hAnsi="Roboto Condensed"/>
          <w:sz w:val="20"/>
        </w:rPr>
      </w:pPr>
      <w:r w:rsidRPr="00976E81">
        <w:rPr>
          <w:rFonts w:ascii="Roboto Condensed" w:hAnsi="Roboto Condensed"/>
          <w:sz w:val="20"/>
        </w:rPr>
        <w:t xml:space="preserve">Действия, выполняемые </w:t>
      </w:r>
      <w:r w:rsidR="00284B7F">
        <w:rPr>
          <w:rFonts w:ascii="Roboto Condensed" w:hAnsi="Roboto Condensed"/>
          <w:sz w:val="20"/>
        </w:rPr>
        <w:t>И</w:t>
      </w:r>
      <w:r w:rsidRPr="00976E81">
        <w:rPr>
          <w:rFonts w:ascii="Roboto Condensed" w:hAnsi="Roboto Condensed"/>
          <w:sz w:val="20"/>
        </w:rPr>
        <w:t>сполнителем по запросу пользователей, включая запросы на изменения, в рамках постоянной части стоимости договора (</w:t>
      </w:r>
      <w:r w:rsidRPr="00976E81">
        <w:rPr>
          <w:rFonts w:ascii="Roboto Condensed" w:hAnsi="Roboto Condensed"/>
          <w:sz w:val="20"/>
          <w:lang w:val="en-US"/>
        </w:rPr>
        <w:t>S</w:t>
      </w:r>
      <w:r w:rsidRPr="00976E81">
        <w:rPr>
          <w:rFonts w:ascii="Roboto Condensed" w:hAnsi="Roboto Condensed"/>
          <w:sz w:val="20"/>
        </w:rPr>
        <w:t>2)</w:t>
      </w:r>
    </w:p>
    <w:p w14:paraId="031D5864" w14:textId="01031E0A" w:rsidR="00A7289B" w:rsidRPr="00976E81" w:rsidRDefault="00A7289B" w:rsidP="00284B7F">
      <w:pPr>
        <w:pStyle w:val="af5"/>
        <w:numPr>
          <w:ilvl w:val="0"/>
          <w:numId w:val="37"/>
        </w:numPr>
        <w:suppressAutoHyphens/>
        <w:rPr>
          <w:rFonts w:ascii="Roboto Condensed" w:hAnsi="Roboto Condensed"/>
          <w:sz w:val="20"/>
        </w:rPr>
      </w:pPr>
      <w:r w:rsidRPr="00976E81">
        <w:rPr>
          <w:rFonts w:ascii="Roboto Condensed" w:hAnsi="Roboto Condensed"/>
          <w:sz w:val="20"/>
        </w:rPr>
        <w:t xml:space="preserve">Действия, выполняемые </w:t>
      </w:r>
      <w:r w:rsidR="00284B7F">
        <w:rPr>
          <w:rFonts w:ascii="Roboto Condensed" w:hAnsi="Roboto Condensed"/>
          <w:sz w:val="20"/>
        </w:rPr>
        <w:t>И</w:t>
      </w:r>
      <w:r w:rsidRPr="00976E81">
        <w:rPr>
          <w:rFonts w:ascii="Roboto Condensed" w:hAnsi="Roboto Condensed"/>
          <w:sz w:val="20"/>
        </w:rPr>
        <w:t>сполнителем по запросу пользователей, включая запросы на изменения, в рамках переменной части стоимости договора (</w:t>
      </w:r>
      <w:r w:rsidRPr="00976E81">
        <w:rPr>
          <w:rFonts w:ascii="Roboto Condensed" w:hAnsi="Roboto Condensed"/>
          <w:sz w:val="20"/>
          <w:lang w:val="en-US"/>
        </w:rPr>
        <w:t>S</w:t>
      </w:r>
      <w:r w:rsidRPr="00976E81">
        <w:rPr>
          <w:rFonts w:ascii="Roboto Condensed" w:hAnsi="Roboto Condensed"/>
          <w:sz w:val="20"/>
        </w:rPr>
        <w:t xml:space="preserve">3) </w:t>
      </w:r>
    </w:p>
    <w:p w14:paraId="17D4B824" w14:textId="15BB127A" w:rsidR="00A7289B" w:rsidRPr="00976E81" w:rsidRDefault="00A7289B" w:rsidP="00284B7F">
      <w:pPr>
        <w:pStyle w:val="af5"/>
        <w:numPr>
          <w:ilvl w:val="0"/>
          <w:numId w:val="37"/>
        </w:numPr>
        <w:suppressAutoHyphens/>
        <w:rPr>
          <w:rFonts w:ascii="Roboto Condensed" w:hAnsi="Roboto Condensed"/>
          <w:sz w:val="20"/>
        </w:rPr>
      </w:pPr>
      <w:r w:rsidRPr="00976E81">
        <w:rPr>
          <w:rFonts w:ascii="Roboto Condensed" w:hAnsi="Roboto Condensed"/>
          <w:sz w:val="20"/>
        </w:rPr>
        <w:t xml:space="preserve">Действия, выполняемые </w:t>
      </w:r>
      <w:r w:rsidR="00284B7F">
        <w:rPr>
          <w:rFonts w:ascii="Roboto Condensed" w:hAnsi="Roboto Condensed"/>
          <w:sz w:val="20"/>
        </w:rPr>
        <w:t>З</w:t>
      </w:r>
      <w:r w:rsidRPr="00976E81">
        <w:rPr>
          <w:rFonts w:ascii="Roboto Condensed" w:hAnsi="Roboto Condensed"/>
          <w:sz w:val="20"/>
        </w:rPr>
        <w:t xml:space="preserve">аказчиком самостоятельно, без согласования с </w:t>
      </w:r>
      <w:r w:rsidR="00284B7F">
        <w:rPr>
          <w:rFonts w:ascii="Roboto Condensed" w:hAnsi="Roboto Condensed"/>
          <w:sz w:val="20"/>
        </w:rPr>
        <w:t>И</w:t>
      </w:r>
      <w:r w:rsidRPr="00976E81">
        <w:rPr>
          <w:rFonts w:ascii="Roboto Condensed" w:hAnsi="Roboto Condensed"/>
          <w:sz w:val="20"/>
        </w:rPr>
        <w:t>сполнителем (</w:t>
      </w:r>
      <w:r w:rsidRPr="00976E81">
        <w:rPr>
          <w:rFonts w:ascii="Roboto Condensed" w:hAnsi="Roboto Condensed"/>
          <w:sz w:val="20"/>
          <w:lang w:val="en-US"/>
        </w:rPr>
        <w:t>Z</w:t>
      </w:r>
      <w:r w:rsidRPr="00976E81">
        <w:rPr>
          <w:rFonts w:ascii="Roboto Condensed" w:hAnsi="Roboto Condensed"/>
          <w:sz w:val="20"/>
        </w:rPr>
        <w:t>1)</w:t>
      </w:r>
    </w:p>
    <w:p w14:paraId="56A8FF51" w14:textId="10989E77" w:rsidR="00A7289B" w:rsidRPr="00976E81" w:rsidRDefault="00A7289B" w:rsidP="00284B7F">
      <w:pPr>
        <w:pStyle w:val="af5"/>
        <w:numPr>
          <w:ilvl w:val="0"/>
          <w:numId w:val="37"/>
        </w:numPr>
        <w:suppressAutoHyphens/>
        <w:rPr>
          <w:rFonts w:ascii="Roboto Condensed" w:hAnsi="Roboto Condensed"/>
          <w:sz w:val="20"/>
        </w:rPr>
      </w:pPr>
      <w:r w:rsidRPr="00976E81">
        <w:rPr>
          <w:rFonts w:ascii="Roboto Condensed" w:hAnsi="Roboto Condensed"/>
          <w:sz w:val="20"/>
        </w:rPr>
        <w:t xml:space="preserve">Действия, выполняемые </w:t>
      </w:r>
      <w:r w:rsidR="00284B7F">
        <w:rPr>
          <w:rFonts w:ascii="Roboto Condensed" w:hAnsi="Roboto Condensed"/>
          <w:sz w:val="20"/>
        </w:rPr>
        <w:t>З</w:t>
      </w:r>
      <w:r w:rsidRPr="00976E81">
        <w:rPr>
          <w:rFonts w:ascii="Roboto Condensed" w:hAnsi="Roboto Condensed"/>
          <w:sz w:val="20"/>
        </w:rPr>
        <w:t>аказчиком само</w:t>
      </w:r>
      <w:r w:rsidR="00324FCD" w:rsidRPr="00976E81">
        <w:rPr>
          <w:rFonts w:ascii="Roboto Condensed" w:hAnsi="Roboto Condensed"/>
          <w:sz w:val="20"/>
        </w:rPr>
        <w:t xml:space="preserve">стоятельно, после согласования </w:t>
      </w:r>
      <w:r w:rsidRPr="00976E81">
        <w:rPr>
          <w:rFonts w:ascii="Roboto Condensed" w:hAnsi="Roboto Condensed"/>
          <w:sz w:val="20"/>
        </w:rPr>
        <w:t xml:space="preserve">с </w:t>
      </w:r>
      <w:r w:rsidR="00284B7F">
        <w:rPr>
          <w:rFonts w:ascii="Roboto Condensed" w:hAnsi="Roboto Condensed"/>
          <w:sz w:val="20"/>
        </w:rPr>
        <w:t>И</w:t>
      </w:r>
      <w:r w:rsidRPr="00976E81">
        <w:rPr>
          <w:rFonts w:ascii="Roboto Condensed" w:hAnsi="Roboto Condensed"/>
          <w:sz w:val="20"/>
        </w:rPr>
        <w:t>сполнителем (</w:t>
      </w:r>
      <w:r w:rsidRPr="00976E81">
        <w:rPr>
          <w:rFonts w:ascii="Roboto Condensed" w:hAnsi="Roboto Condensed"/>
          <w:sz w:val="20"/>
          <w:lang w:val="en-US"/>
        </w:rPr>
        <w:t>Z</w:t>
      </w:r>
      <w:r w:rsidRPr="00976E81">
        <w:rPr>
          <w:rFonts w:ascii="Roboto Condensed" w:hAnsi="Roboto Condensed"/>
          <w:sz w:val="20"/>
        </w:rPr>
        <w:t>2)</w:t>
      </w:r>
    </w:p>
    <w:p w14:paraId="2C57A6C9" w14:textId="0D56B8E8" w:rsidR="00A7289B" w:rsidRPr="00976E81" w:rsidRDefault="00A7289B" w:rsidP="00284B7F">
      <w:pPr>
        <w:pStyle w:val="af5"/>
        <w:suppressAutoHyphens/>
        <w:rPr>
          <w:rFonts w:ascii="Roboto Condensed" w:hAnsi="Roboto Condensed"/>
          <w:sz w:val="20"/>
        </w:rPr>
      </w:pPr>
      <w:r w:rsidRPr="00976E81">
        <w:rPr>
          <w:rFonts w:ascii="Roboto Condensed" w:hAnsi="Roboto Condensed"/>
          <w:sz w:val="20"/>
        </w:rPr>
        <w:t xml:space="preserve">Действия, выполняемые по запросу на изменение, также делятся на </w:t>
      </w:r>
      <w:ins w:id="44" w:author="lawyer" w:date="2024-12-28T14:03:00Z">
        <w:r w:rsidR="00A85D1C">
          <w:rPr>
            <w:rFonts w:ascii="Roboto Condensed" w:hAnsi="Roboto Condensed"/>
            <w:sz w:val="20"/>
          </w:rPr>
          <w:t>три</w:t>
        </w:r>
      </w:ins>
      <w:del w:id="45" w:author="lawyer" w:date="2024-12-28T14:03:00Z">
        <w:r w:rsidRPr="00976E81" w:rsidDel="00A85D1C">
          <w:rPr>
            <w:rFonts w:ascii="Roboto Condensed" w:hAnsi="Roboto Condensed"/>
            <w:sz w:val="20"/>
          </w:rPr>
          <w:delText>четыре</w:delText>
        </w:r>
      </w:del>
      <w:r w:rsidRPr="00976E81">
        <w:rPr>
          <w:rFonts w:ascii="Roboto Condensed" w:hAnsi="Roboto Condensed"/>
          <w:sz w:val="20"/>
        </w:rPr>
        <w:t xml:space="preserve"> типа: </w:t>
      </w:r>
      <w:r w:rsidRPr="00976E81">
        <w:rPr>
          <w:rFonts w:ascii="Roboto Condensed" w:hAnsi="Roboto Condensed"/>
          <w:sz w:val="20"/>
          <w:lang w:val="en-US"/>
        </w:rPr>
        <w:t>T</w:t>
      </w:r>
      <w:r w:rsidRPr="00976E81">
        <w:rPr>
          <w:rFonts w:ascii="Roboto Condensed" w:hAnsi="Roboto Condensed"/>
          <w:sz w:val="20"/>
        </w:rPr>
        <w:t xml:space="preserve">1, </w:t>
      </w:r>
      <w:r w:rsidRPr="00976E81">
        <w:rPr>
          <w:rFonts w:ascii="Roboto Condensed" w:hAnsi="Roboto Condensed"/>
          <w:sz w:val="20"/>
          <w:lang w:val="en-US"/>
        </w:rPr>
        <w:t>T</w:t>
      </w:r>
      <w:r w:rsidRPr="00976E81">
        <w:rPr>
          <w:rFonts w:ascii="Roboto Condensed" w:hAnsi="Roboto Condensed"/>
          <w:sz w:val="20"/>
        </w:rPr>
        <w:t xml:space="preserve">2 и </w:t>
      </w:r>
      <w:r w:rsidRPr="00976E81">
        <w:rPr>
          <w:rFonts w:ascii="Roboto Condensed" w:hAnsi="Roboto Condensed"/>
          <w:sz w:val="20"/>
          <w:lang w:val="en-US"/>
        </w:rPr>
        <w:t>T</w:t>
      </w:r>
      <w:r w:rsidRPr="00976E81">
        <w:rPr>
          <w:rFonts w:ascii="Roboto Condensed" w:hAnsi="Roboto Condensed"/>
          <w:sz w:val="20"/>
        </w:rPr>
        <w:t>3</w:t>
      </w:r>
      <w:r w:rsidR="00284B7F">
        <w:rPr>
          <w:rFonts w:ascii="Roboto Condensed" w:hAnsi="Roboto Condensed"/>
          <w:sz w:val="20"/>
        </w:rPr>
        <w:t>,</w:t>
      </w:r>
      <w:r w:rsidRPr="00976E81">
        <w:rPr>
          <w:rFonts w:ascii="Roboto Condensed" w:hAnsi="Roboto Condensed"/>
          <w:sz w:val="20"/>
        </w:rPr>
        <w:t xml:space="preserve"> в зависимости от нормативного срока удовлетворения запроса.</w:t>
      </w:r>
    </w:p>
    <w:p w14:paraId="39A63720" w14:textId="77777777" w:rsidR="00A7289B" w:rsidRPr="00976E81" w:rsidRDefault="00A7289B" w:rsidP="00284B7F">
      <w:pPr>
        <w:pStyle w:val="af5"/>
        <w:suppressAutoHyphens/>
        <w:rPr>
          <w:rFonts w:ascii="Roboto Condensed" w:hAnsi="Roboto Condensed"/>
          <w:sz w:val="20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7"/>
        <w:gridCol w:w="993"/>
        <w:gridCol w:w="901"/>
      </w:tblGrid>
      <w:tr w:rsidR="00A7289B" w:rsidRPr="00976E81" w14:paraId="112600D2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9D92C1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Действие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013BE92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Тип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82B350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Срок</w:t>
            </w:r>
          </w:p>
        </w:tc>
      </w:tr>
      <w:tr w:rsidR="00A7289B" w:rsidRPr="00976E81" w14:paraId="45B1531C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9FA3C52" w14:textId="77777777" w:rsidR="00A7289B" w:rsidRPr="00976E81" w:rsidRDefault="00A7289B" w:rsidP="00284B7F">
            <w:pPr>
              <w:pStyle w:val="af5"/>
              <w:numPr>
                <w:ilvl w:val="0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Обслуживание серверов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FE9134C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B9607AC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707E6BCD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ECE3C4D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Диагностика неисправностей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EC3BBB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Z1,</w:t>
            </w:r>
            <w:r w:rsidR="00324FCD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S2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9BC1BAB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68F67628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CFA7AE7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Установка системных обновлений (критические патчи, сервис-паки) и обновлений антивирусных баз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049CB41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Z2,</w:t>
            </w:r>
            <w:r w:rsidR="00324FCD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S1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076690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2BA00E05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1FC02F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Изменение настроек ПО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1CBB3E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Z2,</w:t>
            </w:r>
            <w:r w:rsidR="00324FCD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</w:t>
            </w:r>
            <w:r w:rsidRPr="00976E81">
              <w:rPr>
                <w:rFonts w:ascii="Roboto Condensed" w:hAnsi="Roboto Condensed"/>
                <w:sz w:val="20"/>
              </w:rPr>
              <w:t>2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4481025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T</w:t>
            </w:r>
            <w:r w:rsidRPr="00976E81">
              <w:rPr>
                <w:rFonts w:ascii="Roboto Condensed" w:hAnsi="Roboto Condensed"/>
                <w:sz w:val="20"/>
              </w:rPr>
              <w:t>2</w:t>
            </w:r>
          </w:p>
        </w:tc>
      </w:tr>
      <w:tr w:rsidR="00A7289B" w:rsidRPr="00976E81" w14:paraId="2F56F120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646A099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lastRenderedPageBreak/>
              <w:t>Резервное копирование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E8BCBB2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Z2,</w:t>
            </w:r>
            <w:r w:rsidR="00324FCD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</w:t>
            </w:r>
            <w:r w:rsidRPr="00976E81">
              <w:rPr>
                <w:rFonts w:ascii="Roboto Condensed" w:hAnsi="Roboto Condensed"/>
                <w:sz w:val="20"/>
              </w:rPr>
              <w:t>1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125BC1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6AA2A8A4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6D35B0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Восстановление данных и системы при сбоях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B16B58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Z2,</w:t>
            </w:r>
            <w:r w:rsidR="00324FCD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</w:t>
            </w:r>
            <w:r w:rsidRPr="00976E81">
              <w:rPr>
                <w:rFonts w:ascii="Roboto Condensed" w:hAnsi="Roboto Condensed"/>
                <w:sz w:val="20"/>
              </w:rPr>
              <w:t>1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6FD09B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highlight w:val="yellow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T</w:t>
            </w:r>
            <w:r w:rsidRPr="00976E81">
              <w:rPr>
                <w:rFonts w:ascii="Roboto Condensed" w:hAnsi="Roboto Condensed"/>
                <w:sz w:val="20"/>
              </w:rPr>
              <w:t>1</w:t>
            </w:r>
            <w:r w:rsidRPr="00976E81">
              <w:rPr>
                <w:rStyle w:val="af9"/>
                <w:rFonts w:ascii="Roboto Condensed" w:hAnsi="Roboto Condensed"/>
                <w:sz w:val="20"/>
              </w:rPr>
              <w:footnoteReference w:id="1"/>
            </w:r>
          </w:p>
        </w:tc>
      </w:tr>
      <w:tr w:rsidR="00A7289B" w:rsidRPr="00976E81" w14:paraId="549CF5BB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D2C8FB7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Восстановление данных по запросу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1924E27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Z2,</w:t>
            </w:r>
            <w:r w:rsidR="00324FCD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S2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CCEC95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62362F19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48BEC77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Замена аппаратных серверов при восстановлении после сбоев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FB496E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S1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13CBD48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T</w:t>
            </w:r>
            <w:r w:rsidRPr="00976E81">
              <w:rPr>
                <w:rFonts w:ascii="Roboto Condensed" w:hAnsi="Roboto Condensed"/>
                <w:sz w:val="20"/>
              </w:rPr>
              <w:t>1</w:t>
            </w:r>
          </w:p>
        </w:tc>
      </w:tr>
      <w:tr w:rsidR="00A7289B" w:rsidRPr="00976E81" w14:paraId="5A5417A7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3B9B7E9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Замена аппаратных серверов (апгрейд)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D139B8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S</w:t>
            </w:r>
            <w:r w:rsidRPr="00976E81">
              <w:rPr>
                <w:rFonts w:ascii="Roboto Condensed" w:hAnsi="Roboto Condensed"/>
                <w:sz w:val="20"/>
              </w:rPr>
              <w:t>2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39FF3AD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30052F77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1C3968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 xml:space="preserve">Обновление серверного ПО 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D33F85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S3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38AB02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T3</w:t>
            </w:r>
          </w:p>
        </w:tc>
      </w:tr>
      <w:tr w:rsidR="00A7289B" w:rsidRPr="00976E81" w14:paraId="21583FA9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FAA380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Мониторинг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75F49FB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Z1,</w:t>
            </w:r>
            <w:r w:rsidR="00324FCD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S1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DA5EBEA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594C7DAC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18EED17" w14:textId="77777777" w:rsidR="00A7289B" w:rsidRPr="00976E81" w:rsidRDefault="00A7289B" w:rsidP="00284B7F">
            <w:pPr>
              <w:pStyle w:val="af5"/>
              <w:numPr>
                <w:ilvl w:val="0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Обслуживание рабочих станций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32A7C1F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FE89943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66F73964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67E239F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 xml:space="preserve">Диагностика неисправностей (эскалация с уровня </w:t>
            </w:r>
            <w:r w:rsidR="00324FCD" w:rsidRPr="00976E81">
              <w:rPr>
                <w:rFonts w:ascii="Roboto Condensed" w:hAnsi="Roboto Condensed"/>
                <w:sz w:val="20"/>
              </w:rPr>
              <w:t>обращений пользователей</w:t>
            </w:r>
            <w:r w:rsidRPr="00976E81">
              <w:rPr>
                <w:rFonts w:ascii="Roboto Condensed" w:hAnsi="Roboto Condensed"/>
                <w:sz w:val="20"/>
              </w:rPr>
              <w:t>)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029796F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Z1,</w:t>
            </w:r>
            <w:r w:rsidR="00324FCD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S2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2455AB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0625A63A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5619AFA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Централизованная установка системных обновлений (критические патчи, сервис-паки) и обновлений антивирусных баз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834700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S1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47D791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2B514395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D66BCA9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Восстановление системы после сбоев</w:t>
            </w:r>
            <w:r w:rsidRPr="00976E81">
              <w:rPr>
                <w:rStyle w:val="af9"/>
                <w:rFonts w:ascii="Roboto Condensed" w:hAnsi="Roboto Condensed"/>
                <w:sz w:val="20"/>
              </w:rPr>
              <w:footnoteReference w:id="2"/>
            </w:r>
            <w:r w:rsidRPr="00976E81">
              <w:rPr>
                <w:rFonts w:ascii="Roboto Condensed" w:hAnsi="Roboto Condensed"/>
                <w:sz w:val="20"/>
              </w:rPr>
              <w:t xml:space="preserve"> 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9608513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</w:t>
            </w:r>
            <w:r w:rsidRPr="00976E81">
              <w:rPr>
                <w:rFonts w:ascii="Roboto Condensed" w:hAnsi="Roboto Condensed"/>
                <w:sz w:val="20"/>
              </w:rPr>
              <w:t>2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,</w:t>
            </w:r>
            <w:r w:rsidR="00324FCD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</w:t>
            </w:r>
            <w:r w:rsidRPr="00976E81">
              <w:rPr>
                <w:rFonts w:ascii="Roboto Condensed" w:hAnsi="Roboto Condensed"/>
                <w:sz w:val="20"/>
              </w:rPr>
              <w:t>2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DDF01D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14207A6B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9A63B3" w14:textId="77777777" w:rsidR="00A7289B" w:rsidRPr="00976E81" w:rsidRDefault="00A7289B" w:rsidP="00284B7F">
            <w:pPr>
              <w:pStyle w:val="af5"/>
              <w:numPr>
                <w:ilvl w:val="0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Обслуживание серверов регистрации и учета пользователей</w:t>
            </w:r>
            <w:r w:rsidR="00324FCD" w:rsidRPr="00976E81">
              <w:rPr>
                <w:rFonts w:ascii="Roboto Condensed" w:hAnsi="Roboto Condensed"/>
                <w:sz w:val="20"/>
              </w:rPr>
              <w:t xml:space="preserve"> и серверных сервисов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8EFA930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D3A6424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0D75B3E5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D051D55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 xml:space="preserve">Регистрация пользователей и ресурсов в </w:t>
            </w:r>
            <w:r w:rsidR="00A329AD" w:rsidRPr="00976E81">
              <w:rPr>
                <w:rFonts w:ascii="Roboto Condensed" w:hAnsi="Roboto Condensed"/>
                <w:sz w:val="20"/>
              </w:rPr>
              <w:t>почте, системе мгновенных сообщений и т.д.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432424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</w:t>
            </w:r>
            <w:r w:rsidRPr="00976E81">
              <w:rPr>
                <w:rFonts w:ascii="Roboto Condensed" w:hAnsi="Roboto Condensed"/>
                <w:sz w:val="20"/>
              </w:rPr>
              <w:t>2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,</w:t>
            </w:r>
            <w:r w:rsidR="0036361F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</w:t>
            </w:r>
            <w:r w:rsidRPr="00976E81">
              <w:rPr>
                <w:rFonts w:ascii="Roboto Condensed" w:hAnsi="Roboto Condensed"/>
                <w:sz w:val="20"/>
              </w:rPr>
              <w:t>2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CE3FE3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T</w:t>
            </w:r>
            <w:r w:rsidRPr="00976E81">
              <w:rPr>
                <w:rFonts w:ascii="Roboto Condensed" w:hAnsi="Roboto Condensed"/>
                <w:sz w:val="20"/>
              </w:rPr>
              <w:t>1</w:t>
            </w:r>
          </w:p>
        </w:tc>
      </w:tr>
      <w:tr w:rsidR="00A7289B" w:rsidRPr="00976E81" w14:paraId="7C8CAA24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7831627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 xml:space="preserve">Изменение атрибутов пользователей и ресурсов по запросу со стороны </w:t>
            </w:r>
            <w:r w:rsidR="00324FCD" w:rsidRPr="00976E81">
              <w:rPr>
                <w:rFonts w:ascii="Roboto Condensed" w:hAnsi="Roboto Condensed"/>
                <w:sz w:val="20"/>
              </w:rPr>
              <w:t>з</w:t>
            </w:r>
            <w:r w:rsidRPr="00976E81">
              <w:rPr>
                <w:rFonts w:ascii="Roboto Condensed" w:hAnsi="Roboto Condensed"/>
                <w:sz w:val="20"/>
              </w:rPr>
              <w:t>аказчика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AF5DEAF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</w:t>
            </w:r>
            <w:r w:rsidRPr="00976E81">
              <w:rPr>
                <w:rFonts w:ascii="Roboto Condensed" w:hAnsi="Roboto Condensed"/>
                <w:sz w:val="20"/>
              </w:rPr>
              <w:t>2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,</w:t>
            </w:r>
            <w:r w:rsidR="0036361F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S2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6CDDFA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T1</w:t>
            </w:r>
          </w:p>
        </w:tc>
      </w:tr>
      <w:tr w:rsidR="00A7289B" w:rsidRPr="00976E81" w14:paraId="5156A9A1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B681D9E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 xml:space="preserve">Настройка групповых политик в соответствии с требованиями </w:t>
            </w:r>
            <w:r w:rsidR="00324FCD" w:rsidRPr="00976E81">
              <w:rPr>
                <w:rFonts w:ascii="Roboto Condensed" w:hAnsi="Roboto Condensed"/>
                <w:sz w:val="20"/>
              </w:rPr>
              <w:t>з</w:t>
            </w:r>
            <w:r w:rsidRPr="00976E81">
              <w:rPr>
                <w:rFonts w:ascii="Roboto Condensed" w:hAnsi="Roboto Condensed"/>
                <w:sz w:val="20"/>
              </w:rPr>
              <w:t>аказчика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444F7AA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</w:t>
            </w:r>
            <w:r w:rsidRPr="00976E81">
              <w:rPr>
                <w:rFonts w:ascii="Roboto Condensed" w:hAnsi="Roboto Condensed"/>
                <w:sz w:val="20"/>
              </w:rPr>
              <w:t>2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,</w:t>
            </w:r>
            <w:r w:rsidR="0036361F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S2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DDF041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T1</w:t>
            </w:r>
          </w:p>
        </w:tc>
      </w:tr>
      <w:tr w:rsidR="00A7289B" w:rsidRPr="00976E81" w14:paraId="2CDDFB8B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B6724A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Мониторинг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64B2A77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</w:t>
            </w:r>
            <w:r w:rsidRPr="00976E81">
              <w:rPr>
                <w:rFonts w:ascii="Roboto Condensed" w:hAnsi="Roboto Condensed"/>
                <w:sz w:val="20"/>
              </w:rPr>
              <w:t>2,</w:t>
            </w:r>
            <w:r w:rsidR="0036361F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S1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A9102A" w14:textId="77777777" w:rsidR="00A7289B" w:rsidRPr="00976E81" w:rsidRDefault="00A7289B" w:rsidP="00284B7F">
            <w:pPr>
              <w:pStyle w:val="af5"/>
              <w:suppressAutoHyphens/>
              <w:spacing w:before="0" w:after="0"/>
              <w:ind w:left="72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541B210B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07C6B5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Резервное копирование и восстановление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45EE4F8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Z2,</w:t>
            </w:r>
            <w:r w:rsidR="0036361F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S1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82E86A" w14:textId="77777777" w:rsidR="00A7289B" w:rsidRPr="00976E81" w:rsidRDefault="00A7289B" w:rsidP="00284B7F">
            <w:pPr>
              <w:pStyle w:val="af5"/>
              <w:suppressAutoHyphens/>
              <w:spacing w:before="0" w:after="0"/>
              <w:ind w:left="72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2364E0AF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FCF8A79" w14:textId="77777777" w:rsidR="00A7289B" w:rsidRPr="00976E81" w:rsidRDefault="00A7289B" w:rsidP="00284B7F">
            <w:pPr>
              <w:pStyle w:val="af5"/>
              <w:numPr>
                <w:ilvl w:val="0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 xml:space="preserve">Облуживание </w:t>
            </w:r>
            <w:r w:rsidR="00382C43" w:rsidRPr="00976E81">
              <w:rPr>
                <w:rFonts w:ascii="Roboto Condensed" w:hAnsi="Roboto Condensed"/>
                <w:sz w:val="20"/>
              </w:rPr>
              <w:t>ф</w:t>
            </w:r>
            <w:r w:rsidRPr="00976E81">
              <w:rPr>
                <w:rFonts w:ascii="Roboto Condensed" w:hAnsi="Roboto Condensed"/>
                <w:sz w:val="20"/>
              </w:rPr>
              <w:t>айлового хранилища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80017E0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A0D6FF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5BA064F7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00C7090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 xml:space="preserve">Изменение структуры папок и сетевых разделяемых ресурсов в соответствии с требованиями </w:t>
            </w:r>
            <w:r w:rsidR="00324FCD" w:rsidRPr="00976E81">
              <w:rPr>
                <w:rFonts w:ascii="Roboto Condensed" w:hAnsi="Roboto Condensed"/>
                <w:sz w:val="20"/>
              </w:rPr>
              <w:t>з</w:t>
            </w:r>
            <w:r w:rsidRPr="00976E81">
              <w:rPr>
                <w:rFonts w:ascii="Roboto Condensed" w:hAnsi="Roboto Condensed"/>
                <w:sz w:val="20"/>
              </w:rPr>
              <w:t>аказчика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8474019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Z2,</w:t>
            </w:r>
            <w:r w:rsidR="0036361F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S2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072B541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T2</w:t>
            </w:r>
          </w:p>
        </w:tc>
      </w:tr>
      <w:tr w:rsidR="00A7289B" w:rsidRPr="00976E81" w14:paraId="6D3FB005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34E3637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 xml:space="preserve">Изменение прав доступа в соответствии с требованиями </w:t>
            </w:r>
            <w:r w:rsidR="00324FCD" w:rsidRPr="00976E81">
              <w:rPr>
                <w:rFonts w:ascii="Roboto Condensed" w:hAnsi="Roboto Condensed"/>
                <w:sz w:val="20"/>
              </w:rPr>
              <w:t>з</w:t>
            </w:r>
            <w:r w:rsidRPr="00976E81">
              <w:rPr>
                <w:rFonts w:ascii="Roboto Condensed" w:hAnsi="Roboto Condensed"/>
                <w:sz w:val="20"/>
              </w:rPr>
              <w:t>аказчика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82B7B1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Z2,</w:t>
            </w:r>
            <w:r w:rsidR="0036361F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S2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CDE7BA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T2</w:t>
            </w:r>
          </w:p>
        </w:tc>
      </w:tr>
      <w:tr w:rsidR="00A7289B" w:rsidRPr="00976E81" w14:paraId="77B89781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F50ADC5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Резервное копирование и восстановление в случае сбоев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274572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Z2,</w:t>
            </w:r>
            <w:r w:rsidR="0036361F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S1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E9FE8F4" w14:textId="77777777" w:rsidR="00A7289B" w:rsidRPr="00976E81" w:rsidRDefault="00A7289B" w:rsidP="00284B7F">
            <w:pPr>
              <w:pStyle w:val="af5"/>
              <w:suppressAutoHyphens/>
              <w:spacing w:before="0" w:after="0"/>
              <w:ind w:left="72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4D2E58EE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F9918E9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 xml:space="preserve">Восстановление с резервной копии по запросу </w:t>
            </w:r>
            <w:r w:rsidR="00324FCD" w:rsidRPr="00976E81">
              <w:rPr>
                <w:rFonts w:ascii="Roboto Condensed" w:hAnsi="Roboto Condensed"/>
                <w:sz w:val="20"/>
              </w:rPr>
              <w:t>з</w:t>
            </w:r>
            <w:r w:rsidRPr="00976E81">
              <w:rPr>
                <w:rFonts w:ascii="Roboto Condensed" w:hAnsi="Roboto Condensed"/>
                <w:sz w:val="20"/>
              </w:rPr>
              <w:t>аказчика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F5D95F6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Z2,</w:t>
            </w:r>
            <w:r w:rsidR="0036361F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S2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44EC6D3" w14:textId="77777777" w:rsidR="00A7289B" w:rsidRPr="00976E81" w:rsidRDefault="00A7289B" w:rsidP="00284B7F">
            <w:pPr>
              <w:pStyle w:val="af5"/>
              <w:suppressAutoHyphens/>
              <w:spacing w:before="0" w:after="0"/>
              <w:ind w:left="72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7D7A67C6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61678DB" w14:textId="77777777" w:rsidR="00A7289B" w:rsidRPr="00976E81" w:rsidRDefault="00A7289B" w:rsidP="00284B7F">
            <w:pPr>
              <w:pStyle w:val="af5"/>
              <w:numPr>
                <w:ilvl w:val="0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Обслуживание СУБД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272D98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0CF75D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37197A27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EC1196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Установка обновлений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A6B8EAC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S1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B4D1488" w14:textId="77777777" w:rsidR="00A7289B" w:rsidRPr="00976E81" w:rsidRDefault="00A7289B" w:rsidP="00284B7F">
            <w:pPr>
              <w:pStyle w:val="af5"/>
              <w:suppressAutoHyphens/>
              <w:spacing w:before="0" w:after="0"/>
              <w:ind w:left="72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0AFE550B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6FEE5A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Мониторинг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C17D7C6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Z1,</w:t>
            </w:r>
            <w:r w:rsidR="0036361F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S1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9BDA20B" w14:textId="77777777" w:rsidR="00A7289B" w:rsidRPr="00976E81" w:rsidRDefault="00A7289B" w:rsidP="00284B7F">
            <w:pPr>
              <w:pStyle w:val="af5"/>
              <w:suppressAutoHyphens/>
              <w:spacing w:before="0" w:after="0"/>
              <w:ind w:left="72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7DAAE8CA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1140B1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>Резервное копирование и восстановление в случае сбоев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2EB9AE5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Z2</w:t>
            </w:r>
            <w:r w:rsidRPr="00976E81">
              <w:rPr>
                <w:rFonts w:ascii="Roboto Condensed" w:hAnsi="Roboto Condensed"/>
                <w:sz w:val="20"/>
              </w:rPr>
              <w:t>,</w:t>
            </w:r>
            <w:r w:rsidR="0036361F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S1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A21FCF" w14:textId="77777777" w:rsidR="00A7289B" w:rsidRPr="00976E81" w:rsidRDefault="00A7289B" w:rsidP="00284B7F">
            <w:pPr>
              <w:pStyle w:val="af5"/>
              <w:suppressAutoHyphens/>
              <w:spacing w:before="0" w:after="0"/>
              <w:ind w:left="72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  <w:tr w:rsidR="00A7289B" w:rsidRPr="00976E81" w14:paraId="5E8734BB" w14:textId="77777777" w:rsidTr="0056002A">
        <w:tc>
          <w:tcPr>
            <w:tcW w:w="788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0B18E1D" w14:textId="77777777" w:rsidR="00A7289B" w:rsidRPr="00976E81" w:rsidRDefault="00A7289B" w:rsidP="00284B7F">
            <w:pPr>
              <w:pStyle w:val="af5"/>
              <w:numPr>
                <w:ilvl w:val="1"/>
                <w:numId w:val="35"/>
              </w:numPr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</w:rPr>
            </w:pPr>
            <w:r w:rsidRPr="00976E81">
              <w:rPr>
                <w:rFonts w:ascii="Roboto Condensed" w:hAnsi="Roboto Condensed"/>
                <w:sz w:val="20"/>
              </w:rPr>
              <w:t xml:space="preserve">Восстановление с резервной копии по запросу </w:t>
            </w:r>
            <w:r w:rsidR="00324FCD" w:rsidRPr="00976E81">
              <w:rPr>
                <w:rFonts w:ascii="Roboto Condensed" w:hAnsi="Roboto Condensed"/>
                <w:sz w:val="20"/>
              </w:rPr>
              <w:t>з</w:t>
            </w:r>
            <w:r w:rsidRPr="00976E81">
              <w:rPr>
                <w:rFonts w:ascii="Roboto Condensed" w:hAnsi="Roboto Condensed"/>
                <w:sz w:val="20"/>
              </w:rPr>
              <w:t>аказчика</w:t>
            </w:r>
          </w:p>
        </w:tc>
        <w:tc>
          <w:tcPr>
            <w:tcW w:w="99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6A5A468" w14:textId="77777777" w:rsidR="00A7289B" w:rsidRPr="00976E81" w:rsidRDefault="00A7289B" w:rsidP="00284B7F">
            <w:pPr>
              <w:pStyle w:val="af5"/>
              <w:suppressAutoHyphens/>
              <w:spacing w:before="0" w:after="0"/>
              <w:contextualSpacing/>
              <w:rPr>
                <w:rFonts w:ascii="Roboto Condensed" w:hAnsi="Roboto Condensed"/>
                <w:sz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lang w:val="en-US"/>
              </w:rPr>
              <w:t>Z2,</w:t>
            </w:r>
            <w:r w:rsidR="0036361F" w:rsidRPr="00976E81">
              <w:rPr>
                <w:rFonts w:ascii="Roboto Condensed" w:hAnsi="Roboto Condensed"/>
                <w:sz w:val="20"/>
              </w:rPr>
              <w:t xml:space="preserve"> </w:t>
            </w:r>
            <w:r w:rsidRPr="00976E81">
              <w:rPr>
                <w:rFonts w:ascii="Roboto Condensed" w:hAnsi="Roboto Condensed"/>
                <w:sz w:val="20"/>
                <w:lang w:val="en-US"/>
              </w:rPr>
              <w:t>S2</w:t>
            </w:r>
          </w:p>
        </w:tc>
        <w:tc>
          <w:tcPr>
            <w:tcW w:w="90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BA11AA0" w14:textId="77777777" w:rsidR="00A7289B" w:rsidRPr="00976E81" w:rsidRDefault="00A7289B" w:rsidP="00284B7F">
            <w:pPr>
              <w:pStyle w:val="af5"/>
              <w:suppressAutoHyphens/>
              <w:spacing w:before="0" w:after="0"/>
              <w:ind w:left="720"/>
              <w:contextualSpacing/>
              <w:jc w:val="center"/>
              <w:rPr>
                <w:rFonts w:ascii="Roboto Condensed" w:hAnsi="Roboto Condensed"/>
                <w:sz w:val="20"/>
              </w:rPr>
            </w:pPr>
          </w:p>
        </w:tc>
      </w:tr>
    </w:tbl>
    <w:p w14:paraId="03FEC427" w14:textId="77777777" w:rsidR="00A7289B" w:rsidRPr="00976E81" w:rsidRDefault="00A7289B" w:rsidP="00284B7F">
      <w:pPr>
        <w:rPr>
          <w:rFonts w:ascii="Roboto Condensed" w:hAnsi="Roboto Condensed"/>
          <w:sz w:val="20"/>
          <w:szCs w:val="20"/>
        </w:rPr>
      </w:pPr>
    </w:p>
    <w:p w14:paraId="5FB7B3F4" w14:textId="6F63C025" w:rsidR="00A7289B" w:rsidRPr="00976E81" w:rsidRDefault="00A7289B" w:rsidP="00284B7F">
      <w:pPr>
        <w:pStyle w:val="af5"/>
        <w:suppressAutoHyphens/>
        <w:rPr>
          <w:rFonts w:ascii="Roboto Condensed" w:hAnsi="Roboto Condensed"/>
          <w:sz w:val="20"/>
        </w:rPr>
      </w:pPr>
      <w:r w:rsidRPr="00976E81">
        <w:rPr>
          <w:rFonts w:ascii="Roboto Condensed" w:hAnsi="Roboto Condensed"/>
          <w:sz w:val="20"/>
        </w:rPr>
        <w:t xml:space="preserve">События, связанные с действиями и изменениями в системе, проведенные </w:t>
      </w:r>
      <w:r w:rsidR="00284B7F">
        <w:rPr>
          <w:rFonts w:ascii="Roboto Condensed" w:hAnsi="Roboto Condensed"/>
          <w:sz w:val="20"/>
        </w:rPr>
        <w:t>И</w:t>
      </w:r>
      <w:r w:rsidRPr="00976E81">
        <w:rPr>
          <w:rFonts w:ascii="Roboto Condensed" w:hAnsi="Roboto Condensed"/>
          <w:sz w:val="20"/>
        </w:rPr>
        <w:t xml:space="preserve">сполнителем и </w:t>
      </w:r>
      <w:r w:rsidR="00284B7F">
        <w:rPr>
          <w:rFonts w:ascii="Roboto Condensed" w:hAnsi="Roboto Condensed"/>
          <w:sz w:val="20"/>
        </w:rPr>
        <w:t>З</w:t>
      </w:r>
      <w:r w:rsidRPr="00976E81">
        <w:rPr>
          <w:rFonts w:ascii="Roboto Condensed" w:hAnsi="Roboto Condensed"/>
          <w:sz w:val="20"/>
        </w:rPr>
        <w:t>аказчиком</w:t>
      </w:r>
      <w:r w:rsidR="00284B7F">
        <w:rPr>
          <w:rFonts w:ascii="Roboto Condensed" w:hAnsi="Roboto Condensed"/>
          <w:sz w:val="20"/>
        </w:rPr>
        <w:t>,</w:t>
      </w:r>
      <w:r w:rsidRPr="00976E81">
        <w:rPr>
          <w:rFonts w:ascii="Roboto Condensed" w:hAnsi="Roboto Condensed"/>
          <w:sz w:val="20"/>
        </w:rPr>
        <w:t xml:space="preserve"> фиксируются в </w:t>
      </w:r>
      <w:r w:rsidR="00C6137F" w:rsidRPr="00976E81">
        <w:rPr>
          <w:rFonts w:ascii="Roboto Condensed" w:hAnsi="Roboto Condensed"/>
          <w:sz w:val="20"/>
        </w:rPr>
        <w:t xml:space="preserve">системе учета рабочего времени </w:t>
      </w:r>
      <w:r w:rsidR="00284B7F">
        <w:rPr>
          <w:rFonts w:ascii="Roboto Condensed" w:hAnsi="Roboto Condensed"/>
          <w:sz w:val="20"/>
        </w:rPr>
        <w:t>И</w:t>
      </w:r>
      <w:r w:rsidR="00C6137F" w:rsidRPr="00976E81">
        <w:rPr>
          <w:rFonts w:ascii="Roboto Condensed" w:hAnsi="Roboto Condensed"/>
          <w:sz w:val="20"/>
        </w:rPr>
        <w:t>сполнителя</w:t>
      </w:r>
      <w:r w:rsidRPr="00976E81">
        <w:rPr>
          <w:rFonts w:ascii="Roboto Condensed" w:hAnsi="Roboto Condensed"/>
          <w:sz w:val="20"/>
        </w:rPr>
        <w:t xml:space="preserve">. </w:t>
      </w:r>
    </w:p>
    <w:p w14:paraId="257F82CA" w14:textId="77777777" w:rsidR="00955B76" w:rsidRPr="00976E81" w:rsidRDefault="00955B76" w:rsidP="00284B7F">
      <w:pPr>
        <w:pStyle w:val="a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ВРЕМЕННЫЕ ПАРАМЕТРЫ</w:t>
      </w:r>
    </w:p>
    <w:p w14:paraId="27C94F7C" w14:textId="77C18A99" w:rsidR="00955B76" w:rsidRPr="00976E81" w:rsidRDefault="00955B76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Все регламентные работы</w:t>
      </w:r>
      <w:r w:rsidR="00CC6E06" w:rsidRPr="00976E81">
        <w:rPr>
          <w:rFonts w:ascii="Roboto Condensed" w:hAnsi="Roboto Condensed"/>
          <w:sz w:val="20"/>
          <w:szCs w:val="20"/>
        </w:rPr>
        <w:t xml:space="preserve"> (услуги)</w:t>
      </w:r>
      <w:r w:rsidRPr="00976E81">
        <w:rPr>
          <w:rFonts w:ascii="Roboto Condensed" w:hAnsi="Roboto Condensed"/>
          <w:sz w:val="20"/>
          <w:szCs w:val="20"/>
        </w:rPr>
        <w:t>, требующие остановки сервисов</w:t>
      </w:r>
      <w:r w:rsidR="00284B7F">
        <w:rPr>
          <w:rFonts w:ascii="Roboto Condensed" w:hAnsi="Roboto Condensed"/>
          <w:sz w:val="20"/>
          <w:szCs w:val="20"/>
        </w:rPr>
        <w:t>,</w:t>
      </w:r>
      <w:r w:rsidRPr="00976E81">
        <w:rPr>
          <w:rFonts w:ascii="Roboto Condensed" w:hAnsi="Roboto Condensed"/>
          <w:sz w:val="20"/>
          <w:szCs w:val="20"/>
        </w:rPr>
        <w:t xml:space="preserve"> должны быть согласованы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аказчиком и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>сполнителем не позднее, чем за 24 астрономических часа до начала работ.</w:t>
      </w:r>
    </w:p>
    <w:p w14:paraId="70FB0230" w14:textId="56EEF81B" w:rsidR="00955B76" w:rsidRPr="00976E81" w:rsidRDefault="00955B76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Регламентные работы</w:t>
      </w:r>
      <w:r w:rsidR="00CC6E06" w:rsidRPr="00976E81">
        <w:rPr>
          <w:rFonts w:ascii="Roboto Condensed" w:hAnsi="Roboto Condensed"/>
          <w:sz w:val="20"/>
          <w:szCs w:val="20"/>
        </w:rPr>
        <w:t xml:space="preserve"> (услуги)</w:t>
      </w:r>
      <w:r w:rsidRPr="00976E81">
        <w:rPr>
          <w:rFonts w:ascii="Roboto Condensed" w:hAnsi="Roboto Condensed"/>
          <w:sz w:val="20"/>
          <w:szCs w:val="20"/>
        </w:rPr>
        <w:t>, требующие большого времени остановки и простоя, следует проводить в нерабочее время.</w:t>
      </w:r>
    </w:p>
    <w:p w14:paraId="688FE9D7" w14:textId="17EBFC58" w:rsidR="00955B76" w:rsidRPr="00976E81" w:rsidRDefault="00955B76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Работы</w:t>
      </w:r>
      <w:r w:rsidR="00CC6E06" w:rsidRPr="00976E81">
        <w:rPr>
          <w:rFonts w:ascii="Roboto Condensed" w:hAnsi="Roboto Condensed"/>
          <w:sz w:val="20"/>
          <w:szCs w:val="20"/>
        </w:rPr>
        <w:t xml:space="preserve"> (услуги)</w:t>
      </w:r>
      <w:r w:rsidRPr="00976E81">
        <w:rPr>
          <w:rFonts w:ascii="Roboto Condensed" w:hAnsi="Roboto Condensed"/>
          <w:sz w:val="20"/>
          <w:szCs w:val="20"/>
        </w:rPr>
        <w:t xml:space="preserve"> по заявкам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>аказчика производятся с 10 до 22 часов в рабочие дни.</w:t>
      </w:r>
      <w:r w:rsidR="0056002A" w:rsidRPr="00976E81">
        <w:rPr>
          <w:rFonts w:ascii="Roboto Condensed" w:hAnsi="Roboto Condensed"/>
          <w:sz w:val="20"/>
          <w:szCs w:val="20"/>
        </w:rPr>
        <w:t xml:space="preserve"> </w:t>
      </w:r>
      <w:r w:rsidRPr="00976E81">
        <w:rPr>
          <w:rFonts w:ascii="Roboto Condensed" w:hAnsi="Roboto Condensed"/>
          <w:sz w:val="20"/>
          <w:szCs w:val="20"/>
        </w:rPr>
        <w:t>Заявки принимаются с 10 до 22 часов исключительно с использованием системы регистрации и работы с обращениями</w:t>
      </w:r>
      <w:r w:rsidR="00284B7F">
        <w:rPr>
          <w:rFonts w:ascii="Roboto Condensed" w:hAnsi="Roboto Condensed"/>
          <w:sz w:val="20"/>
          <w:szCs w:val="20"/>
        </w:rPr>
        <w:t>,</w:t>
      </w:r>
      <w:r w:rsidRPr="00976E81">
        <w:rPr>
          <w:rFonts w:ascii="Roboto Condensed" w:hAnsi="Roboto Condensed"/>
          <w:sz w:val="20"/>
          <w:szCs w:val="20"/>
        </w:rPr>
        <w:t xml:space="preserve"> установленной на веб-сервере </w:t>
      </w:r>
      <w:r w:rsidR="007E5F68" w:rsidRPr="00976E81">
        <w:rPr>
          <w:rFonts w:ascii="Roboto Condensed" w:hAnsi="Roboto Condensed"/>
          <w:sz w:val="20"/>
          <w:szCs w:val="20"/>
        </w:rPr>
        <w:t>исполнителя</w:t>
      </w:r>
      <w:r w:rsidRPr="00976E81">
        <w:rPr>
          <w:rFonts w:ascii="Roboto Condensed" w:hAnsi="Roboto Condensed"/>
          <w:sz w:val="20"/>
          <w:szCs w:val="20"/>
        </w:rPr>
        <w:t xml:space="preserve"> по адресу: http</w:t>
      </w:r>
      <w:r w:rsidR="007E5F68" w:rsidRPr="00976E81">
        <w:rPr>
          <w:rFonts w:ascii="Roboto Condensed" w:hAnsi="Roboto Condensed"/>
          <w:sz w:val="20"/>
          <w:szCs w:val="20"/>
          <w:lang w:val="en-US"/>
        </w:rPr>
        <w:t>s</w:t>
      </w:r>
      <w:r w:rsidRPr="00976E81">
        <w:rPr>
          <w:rFonts w:ascii="Roboto Condensed" w:hAnsi="Roboto Condensed"/>
          <w:sz w:val="20"/>
          <w:szCs w:val="20"/>
        </w:rPr>
        <w:t>://</w:t>
      </w:r>
      <w:r w:rsidR="007E5F68" w:rsidRPr="00976E81">
        <w:rPr>
          <w:rFonts w:ascii="Roboto Condensed" w:hAnsi="Roboto Condensed"/>
          <w:sz w:val="20"/>
          <w:szCs w:val="20"/>
          <w:lang w:val="en-US"/>
        </w:rPr>
        <w:t>pm</w:t>
      </w:r>
      <w:r w:rsidR="007E5F68" w:rsidRPr="00976E81">
        <w:rPr>
          <w:rFonts w:ascii="Roboto Condensed" w:hAnsi="Roboto Condensed"/>
          <w:sz w:val="20"/>
          <w:szCs w:val="20"/>
        </w:rPr>
        <w:t>.</w:t>
      </w:r>
      <w:r w:rsidR="007E5F68" w:rsidRPr="00976E81">
        <w:rPr>
          <w:rFonts w:ascii="Roboto Condensed" w:hAnsi="Roboto Condensed"/>
          <w:sz w:val="20"/>
          <w:szCs w:val="20"/>
          <w:lang w:val="en-US"/>
        </w:rPr>
        <w:t>litegroup</w:t>
      </w:r>
      <w:r w:rsidR="007E5F68" w:rsidRPr="00976E81">
        <w:rPr>
          <w:rFonts w:ascii="Roboto Condensed" w:hAnsi="Roboto Condensed"/>
          <w:sz w:val="20"/>
          <w:szCs w:val="20"/>
        </w:rPr>
        <w:t>.</w:t>
      </w:r>
      <w:r w:rsidR="007E5F68" w:rsidRPr="00976E81">
        <w:rPr>
          <w:rFonts w:ascii="Roboto Condensed" w:hAnsi="Roboto Condensed"/>
          <w:sz w:val="20"/>
          <w:szCs w:val="20"/>
          <w:lang w:val="en-US"/>
        </w:rPr>
        <w:t>ru</w:t>
      </w:r>
      <w:r w:rsidRPr="00976E81">
        <w:rPr>
          <w:rFonts w:ascii="Roboto Condensed" w:hAnsi="Roboto Condensed"/>
          <w:sz w:val="20"/>
          <w:szCs w:val="20"/>
        </w:rPr>
        <w:t>/</w:t>
      </w:r>
    </w:p>
    <w:p w14:paraId="740AC76D" w14:textId="77777777" w:rsidR="007F45DF" w:rsidRPr="00976E81" w:rsidRDefault="007F45DF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Процедура подачи, выполнения и завершения запроса на изменение определяется процедурой обслуживания, описанной в п. 8</w:t>
      </w:r>
    </w:p>
    <w:p w14:paraId="5C919722" w14:textId="2AA6CC59" w:rsidR="007F45DF" w:rsidRPr="00976E81" w:rsidRDefault="007F45DF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Перечень возможных запросов на изменения и возможные сроки удовлетворения данных запросов определяются в п. 6.1. Срок удовлетворения запроса T1 – один день. Срок удовлетворения запроса T2 – три </w:t>
      </w:r>
      <w:r w:rsidRPr="00976E81">
        <w:rPr>
          <w:rFonts w:ascii="Roboto Condensed" w:hAnsi="Roboto Condensed"/>
          <w:sz w:val="20"/>
          <w:szCs w:val="20"/>
        </w:rPr>
        <w:lastRenderedPageBreak/>
        <w:t xml:space="preserve">дня. Срок удовлетворения запроса T3 и всех прочих запросов, не перечисленных в п. 6.1 – по договоренности между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 xml:space="preserve">сполнителем и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>аказчиком. Определение факта выполнения запроса определяется процедурой обслуживания п. 8.</w:t>
      </w:r>
    </w:p>
    <w:p w14:paraId="585FDAFA" w14:textId="77777777" w:rsidR="00337A34" w:rsidRPr="00976E81" w:rsidRDefault="00337A34" w:rsidP="00284B7F">
      <w:pPr>
        <w:pStyle w:val="a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ПРОЦЕДУРЫ ОБСЛУЖИВАНИЯ</w:t>
      </w:r>
    </w:p>
    <w:p w14:paraId="70608AAD" w14:textId="6D71E3B8" w:rsidR="00337A34" w:rsidRPr="00976E81" w:rsidRDefault="00337A34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Работоспособность сервисов обеспечивается следующими способами: путем консультирования по телефону администраторов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аказчика (персонала, обеспечивающего первый уровень поддержки); при помощи удаленного доступа к рабочим станциям и серверам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аказчика при помощи средств удаленного администрирования; на площадке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аказчика сотрудниками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>сполнителя.</w:t>
      </w:r>
    </w:p>
    <w:p w14:paraId="42B4F13B" w14:textId="77777777" w:rsidR="00337A34" w:rsidRPr="00976E81" w:rsidRDefault="00337A34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Запросы на обслуживание и сообщения об инцидентах передаются в систему по регистрации обращений путем добавления соответствующего запроса, либо по телефону, либо по электронной почте, круглосуточно в соответствии с временными рамками, указанными в п. 7.4.</w:t>
      </w:r>
    </w:p>
    <w:p w14:paraId="32972AF1" w14:textId="13D9ED04" w:rsidR="00337A34" w:rsidRPr="00976E81" w:rsidRDefault="00337A34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При поступлении заявления об инциденте, либо заявки на обслуживание посредств</w:t>
      </w:r>
      <w:r w:rsidR="00284B7F">
        <w:rPr>
          <w:rFonts w:ascii="Roboto Condensed" w:hAnsi="Roboto Condensed"/>
          <w:sz w:val="20"/>
          <w:szCs w:val="20"/>
        </w:rPr>
        <w:t>о</w:t>
      </w:r>
      <w:r w:rsidRPr="00976E81">
        <w:rPr>
          <w:rFonts w:ascii="Roboto Condensed" w:hAnsi="Roboto Condensed"/>
          <w:sz w:val="20"/>
          <w:szCs w:val="20"/>
        </w:rPr>
        <w:t xml:space="preserve">м телефонного разговора или почтового сообщения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>сполнитель обязан зарегистрировать его в базе данных обращений и сообщить номер зарегистрированной заявк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 xml:space="preserve"> сотруднику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>аказчика.</w:t>
      </w:r>
    </w:p>
    <w:p w14:paraId="6C573677" w14:textId="2FF73731" w:rsidR="00337A34" w:rsidRPr="00976E81" w:rsidRDefault="00337A34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Время поступления инцидентов или запросов на изменения фиксируется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аказчиком. Во всех случаях исполнитель будет стремиться к максимально быстрой реакции на запросы </w:t>
      </w:r>
      <w:r w:rsidR="00284B7F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аказчика.  При проведении работ по заявкам и инцидентам </w:t>
      </w:r>
      <w:r w:rsidR="00284B7F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>сполнитель руководствуется следующей системой приоритетов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1417"/>
        <w:gridCol w:w="1418"/>
        <w:gridCol w:w="1559"/>
      </w:tblGrid>
      <w:tr w:rsidR="00337A34" w:rsidRPr="00976E81" w14:paraId="15862285" w14:textId="77777777" w:rsidTr="006F553D">
        <w:tc>
          <w:tcPr>
            <w:tcW w:w="4961" w:type="dxa"/>
          </w:tcPr>
          <w:p w14:paraId="68D1680B" w14:textId="77777777" w:rsidR="00337A34" w:rsidRPr="00976E81" w:rsidRDefault="00337A34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Влияние на работу пользователей</w:t>
            </w:r>
          </w:p>
        </w:tc>
        <w:tc>
          <w:tcPr>
            <w:tcW w:w="4394" w:type="dxa"/>
            <w:gridSpan w:val="3"/>
          </w:tcPr>
          <w:p w14:paraId="44914EBB" w14:textId="77777777" w:rsidR="00337A34" w:rsidRPr="00976E81" w:rsidRDefault="00337A34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Количество вовлеченных пользователей</w:t>
            </w:r>
          </w:p>
        </w:tc>
      </w:tr>
      <w:tr w:rsidR="00337A34" w:rsidRPr="00976E81" w14:paraId="7E03FA5A" w14:textId="77777777" w:rsidTr="006F553D">
        <w:tc>
          <w:tcPr>
            <w:tcW w:w="4961" w:type="dxa"/>
          </w:tcPr>
          <w:p w14:paraId="55E6FFD6" w14:textId="77777777" w:rsidR="00337A34" w:rsidRPr="00976E81" w:rsidRDefault="00337A34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9F1A570" w14:textId="77777777" w:rsidR="00337A34" w:rsidRPr="00976E81" w:rsidRDefault="00337A34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Один</w:t>
            </w:r>
          </w:p>
        </w:tc>
        <w:tc>
          <w:tcPr>
            <w:tcW w:w="1418" w:type="dxa"/>
          </w:tcPr>
          <w:p w14:paraId="6664745B" w14:textId="77777777" w:rsidR="00337A34" w:rsidRPr="00976E81" w:rsidRDefault="00337A34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Менее 3</w:t>
            </w:r>
          </w:p>
        </w:tc>
        <w:tc>
          <w:tcPr>
            <w:tcW w:w="1559" w:type="dxa"/>
          </w:tcPr>
          <w:p w14:paraId="36D0A984" w14:textId="77777777" w:rsidR="00337A34" w:rsidRPr="00976E81" w:rsidRDefault="00337A34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Более 3</w:t>
            </w:r>
          </w:p>
        </w:tc>
      </w:tr>
      <w:tr w:rsidR="00337A34" w:rsidRPr="00976E81" w14:paraId="21045A83" w14:textId="77777777" w:rsidTr="006F553D">
        <w:tc>
          <w:tcPr>
            <w:tcW w:w="4961" w:type="dxa"/>
          </w:tcPr>
          <w:p w14:paraId="79A840E2" w14:textId="77777777" w:rsidR="00337A34" w:rsidRPr="00976E81" w:rsidRDefault="00337A34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Полная неработоспособность</w:t>
            </w:r>
          </w:p>
        </w:tc>
        <w:tc>
          <w:tcPr>
            <w:tcW w:w="1417" w:type="dxa"/>
          </w:tcPr>
          <w:p w14:paraId="46CE1769" w14:textId="77777777" w:rsidR="00337A34" w:rsidRPr="00976E81" w:rsidRDefault="00C0445D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Средний</w:t>
            </w:r>
          </w:p>
        </w:tc>
        <w:tc>
          <w:tcPr>
            <w:tcW w:w="1418" w:type="dxa"/>
          </w:tcPr>
          <w:p w14:paraId="6B64F3FA" w14:textId="77777777" w:rsidR="00337A34" w:rsidRPr="00976E81" w:rsidRDefault="00C0445D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Высокий</w:t>
            </w:r>
          </w:p>
        </w:tc>
        <w:tc>
          <w:tcPr>
            <w:tcW w:w="1559" w:type="dxa"/>
          </w:tcPr>
          <w:p w14:paraId="1AF0C00C" w14:textId="77777777" w:rsidR="00337A34" w:rsidRPr="00976E81" w:rsidRDefault="00C0445D" w:rsidP="00284B7F">
            <w:pPr>
              <w:jc w:val="both"/>
              <w:rPr>
                <w:rFonts w:ascii="Roboto Condensed" w:hAnsi="Roboto Condensed"/>
                <w:sz w:val="20"/>
                <w:szCs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Высокий</w:t>
            </w:r>
          </w:p>
        </w:tc>
      </w:tr>
      <w:tr w:rsidR="00337A34" w:rsidRPr="00976E81" w14:paraId="74D540D0" w14:textId="77777777" w:rsidTr="006F553D">
        <w:tc>
          <w:tcPr>
            <w:tcW w:w="4961" w:type="dxa"/>
          </w:tcPr>
          <w:p w14:paraId="3F111860" w14:textId="77777777" w:rsidR="00337A34" w:rsidRPr="00976E81" w:rsidRDefault="00337A34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Неработоспособность одного или нескольких приложений</w:t>
            </w:r>
          </w:p>
        </w:tc>
        <w:tc>
          <w:tcPr>
            <w:tcW w:w="1417" w:type="dxa"/>
          </w:tcPr>
          <w:p w14:paraId="0DE0EAFA" w14:textId="77777777" w:rsidR="00337A34" w:rsidRPr="00976E81" w:rsidRDefault="00C0445D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Низкий</w:t>
            </w:r>
          </w:p>
        </w:tc>
        <w:tc>
          <w:tcPr>
            <w:tcW w:w="1418" w:type="dxa"/>
          </w:tcPr>
          <w:p w14:paraId="08A332F8" w14:textId="77777777" w:rsidR="00337A34" w:rsidRPr="00976E81" w:rsidRDefault="00C0445D" w:rsidP="00284B7F">
            <w:pPr>
              <w:jc w:val="both"/>
              <w:rPr>
                <w:rFonts w:ascii="Roboto Condensed" w:hAnsi="Roboto Condensed"/>
                <w:sz w:val="20"/>
                <w:szCs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Средний</w:t>
            </w:r>
          </w:p>
        </w:tc>
        <w:tc>
          <w:tcPr>
            <w:tcW w:w="1559" w:type="dxa"/>
          </w:tcPr>
          <w:p w14:paraId="77E705C5" w14:textId="77777777" w:rsidR="00337A34" w:rsidRPr="00976E81" w:rsidRDefault="00C0445D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Высокий</w:t>
            </w:r>
          </w:p>
        </w:tc>
      </w:tr>
      <w:tr w:rsidR="00337A34" w:rsidRPr="00976E81" w14:paraId="6505207A" w14:textId="77777777" w:rsidTr="006F553D">
        <w:tc>
          <w:tcPr>
            <w:tcW w:w="4961" w:type="dxa"/>
          </w:tcPr>
          <w:p w14:paraId="34245B48" w14:textId="77777777" w:rsidR="00337A34" w:rsidRPr="00976E81" w:rsidRDefault="00337A34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Неработоспособность некоторых функций приложений</w:t>
            </w:r>
          </w:p>
        </w:tc>
        <w:tc>
          <w:tcPr>
            <w:tcW w:w="1417" w:type="dxa"/>
          </w:tcPr>
          <w:p w14:paraId="71CEAC66" w14:textId="77777777" w:rsidR="00337A34" w:rsidRPr="00976E81" w:rsidRDefault="00C0445D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Низкий</w:t>
            </w:r>
          </w:p>
        </w:tc>
        <w:tc>
          <w:tcPr>
            <w:tcW w:w="1418" w:type="dxa"/>
          </w:tcPr>
          <w:p w14:paraId="20B8BDB1" w14:textId="77777777" w:rsidR="00337A34" w:rsidRPr="00976E81" w:rsidRDefault="00C0445D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Средний</w:t>
            </w:r>
          </w:p>
        </w:tc>
        <w:tc>
          <w:tcPr>
            <w:tcW w:w="1559" w:type="dxa"/>
          </w:tcPr>
          <w:p w14:paraId="6A51F3DC" w14:textId="77777777" w:rsidR="00337A34" w:rsidRPr="00976E81" w:rsidRDefault="00C0445D" w:rsidP="00284B7F">
            <w:pPr>
              <w:jc w:val="both"/>
              <w:rPr>
                <w:rFonts w:ascii="Roboto Condensed" w:hAnsi="Roboto Condensed"/>
                <w:sz w:val="20"/>
                <w:szCs w:val="20"/>
                <w:lang w:val="en-US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Средний</w:t>
            </w:r>
          </w:p>
        </w:tc>
      </w:tr>
    </w:tbl>
    <w:p w14:paraId="10BBD532" w14:textId="4EAF053C" w:rsidR="00C0445D" w:rsidRPr="00976E81" w:rsidRDefault="00C0445D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Высокий приоритет </w:t>
      </w:r>
      <w:r w:rsidR="00284B7F">
        <w:rPr>
          <w:rFonts w:ascii="Roboto Condensed" w:hAnsi="Roboto Condensed"/>
          <w:sz w:val="20"/>
          <w:szCs w:val="20"/>
        </w:rPr>
        <w:t>–</w:t>
      </w:r>
      <w:r w:rsidRPr="00976E81">
        <w:rPr>
          <w:rFonts w:ascii="Roboto Condensed" w:hAnsi="Roboto Condensed"/>
          <w:sz w:val="20"/>
          <w:szCs w:val="20"/>
        </w:rPr>
        <w:t xml:space="preserve"> максимальный срок удаленной реакции не должен превышать 1 часа.</w:t>
      </w:r>
    </w:p>
    <w:p w14:paraId="10EE8FB9" w14:textId="07F46563" w:rsidR="00C0445D" w:rsidRPr="00976E81" w:rsidRDefault="00C0445D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Средний приоритет </w:t>
      </w:r>
      <w:r w:rsidR="00284B7F">
        <w:rPr>
          <w:rFonts w:ascii="Roboto Condensed" w:hAnsi="Roboto Condensed"/>
          <w:sz w:val="20"/>
          <w:szCs w:val="20"/>
        </w:rPr>
        <w:t>–</w:t>
      </w:r>
      <w:r w:rsidRPr="00976E81">
        <w:rPr>
          <w:rFonts w:ascii="Roboto Condensed" w:hAnsi="Roboto Condensed"/>
          <w:sz w:val="20"/>
          <w:szCs w:val="20"/>
        </w:rPr>
        <w:t xml:space="preserve"> максимальный срок удаленной реакции не должен превышать 4 часов.</w:t>
      </w:r>
    </w:p>
    <w:p w14:paraId="2B0C544C" w14:textId="5E537E89" w:rsidR="00337A34" w:rsidRPr="00976E81" w:rsidRDefault="00C0445D" w:rsidP="00284B7F">
      <w:pPr>
        <w:pStyle w:val="a0"/>
        <w:numPr>
          <w:ilvl w:val="0"/>
          <w:numId w:val="0"/>
        </w:numPr>
        <w:suppressAutoHyphens/>
        <w:ind w:left="454"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Низкий приоритет </w:t>
      </w:r>
      <w:r w:rsidR="00284B7F">
        <w:rPr>
          <w:rFonts w:ascii="Roboto Condensed" w:hAnsi="Roboto Condensed"/>
          <w:sz w:val="20"/>
          <w:szCs w:val="20"/>
        </w:rPr>
        <w:t>–</w:t>
      </w:r>
      <w:r w:rsidRPr="00976E81">
        <w:rPr>
          <w:rFonts w:ascii="Roboto Condensed" w:hAnsi="Roboto Condensed"/>
          <w:sz w:val="20"/>
          <w:szCs w:val="20"/>
        </w:rPr>
        <w:t xml:space="preserve"> максимальный срок удаленной реакции не должен превышать одного дня.</w:t>
      </w:r>
    </w:p>
    <w:p w14:paraId="130AA1E8" w14:textId="31B0EBB7" w:rsidR="003136FE" w:rsidRPr="00976E81" w:rsidRDefault="00110B30" w:rsidP="00284B7F">
      <w:pPr>
        <w:pStyle w:val="a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КОНФ</w:t>
      </w:r>
      <w:r w:rsidR="00203DEE" w:rsidRPr="00976E81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>ДЕНЦИАЛЬНОСТЬ</w:t>
      </w:r>
    </w:p>
    <w:p w14:paraId="19F200E6" w14:textId="1DB0D824" w:rsidR="00730279" w:rsidRPr="00976E81" w:rsidRDefault="007A1B1C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Стороны обязуются хранить в тайне коммерческую, финансовую и иную конфиденциальную информацию, полученную от другой </w:t>
      </w:r>
      <w:r w:rsidR="000A7F79">
        <w:rPr>
          <w:rFonts w:ascii="Roboto Condensed" w:hAnsi="Roboto Condensed"/>
          <w:sz w:val="20"/>
          <w:szCs w:val="20"/>
        </w:rPr>
        <w:t>С</w:t>
      </w:r>
      <w:r w:rsidR="00CC6E06" w:rsidRPr="00976E81">
        <w:rPr>
          <w:rFonts w:ascii="Roboto Condensed" w:hAnsi="Roboto Condensed"/>
          <w:sz w:val="20"/>
          <w:szCs w:val="20"/>
        </w:rPr>
        <w:t>тороны</w:t>
      </w:r>
      <w:r w:rsidRPr="00976E81">
        <w:rPr>
          <w:rFonts w:ascii="Roboto Condensed" w:hAnsi="Roboto Condensed"/>
          <w:sz w:val="20"/>
          <w:szCs w:val="20"/>
        </w:rPr>
        <w:t xml:space="preserve"> при исполнении настоящего договора</w:t>
      </w:r>
      <w:r w:rsidR="00730279" w:rsidRPr="00976E81">
        <w:rPr>
          <w:rFonts w:ascii="Roboto Condensed" w:hAnsi="Roboto Condensed"/>
          <w:sz w:val="20"/>
          <w:szCs w:val="20"/>
        </w:rPr>
        <w:t>.</w:t>
      </w:r>
    </w:p>
    <w:p w14:paraId="74193332" w14:textId="42D0260F" w:rsidR="002E35FF" w:rsidRPr="00976E81" w:rsidRDefault="002E35FF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Исполнитель обязуется обеспечить соблюдение режима защиты информации, установленного </w:t>
      </w:r>
      <w:r w:rsidR="000A7F79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>аказчиком для информации</w:t>
      </w:r>
      <w:r w:rsidR="00CC6E06" w:rsidRPr="00976E81">
        <w:rPr>
          <w:rFonts w:ascii="Roboto Condensed" w:hAnsi="Roboto Condensed"/>
          <w:sz w:val="20"/>
          <w:szCs w:val="20"/>
        </w:rPr>
        <w:t>,</w:t>
      </w:r>
      <w:r w:rsidRPr="00976E81">
        <w:rPr>
          <w:rFonts w:ascii="Roboto Condensed" w:hAnsi="Roboto Condensed"/>
          <w:sz w:val="20"/>
          <w:szCs w:val="20"/>
        </w:rPr>
        <w:t xml:space="preserve"> обрабатываемой при использовании средств автоматизации. Описание режима защиты информации подписывается </w:t>
      </w:r>
      <w:r w:rsidR="000A7F79">
        <w:rPr>
          <w:rFonts w:ascii="Roboto Condensed" w:hAnsi="Roboto Condensed"/>
          <w:sz w:val="20"/>
          <w:szCs w:val="20"/>
        </w:rPr>
        <w:t>С</w:t>
      </w:r>
      <w:r w:rsidRPr="00976E81">
        <w:rPr>
          <w:rFonts w:ascii="Roboto Condensed" w:hAnsi="Roboto Condensed"/>
          <w:sz w:val="20"/>
          <w:szCs w:val="20"/>
        </w:rPr>
        <w:t>торонами настоящего договора</w:t>
      </w:r>
      <w:r w:rsidR="00C0082E" w:rsidRPr="00976E81">
        <w:rPr>
          <w:rFonts w:ascii="Roboto Condensed" w:hAnsi="Roboto Condensed"/>
          <w:sz w:val="20"/>
          <w:szCs w:val="20"/>
        </w:rPr>
        <w:t>, оформляется в качестве дополнительного соглашения к настоящему договору</w:t>
      </w:r>
      <w:r w:rsidRPr="00976E81">
        <w:rPr>
          <w:rFonts w:ascii="Roboto Condensed" w:hAnsi="Roboto Condensed"/>
          <w:sz w:val="20"/>
          <w:szCs w:val="20"/>
        </w:rPr>
        <w:t xml:space="preserve"> и является его неотъемлемой частью.</w:t>
      </w:r>
    </w:p>
    <w:p w14:paraId="05CDF57C" w14:textId="5DEC63D1" w:rsidR="002E35FF" w:rsidRPr="00976E81" w:rsidRDefault="007A1B1C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Все материалы </w:t>
      </w:r>
      <w:r w:rsidR="000A7F79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 xml:space="preserve">сполнителя, включая различные справки, заключения, документы и т.д., как в письменном виде, так и на магнитных носителях, составленные </w:t>
      </w:r>
      <w:r w:rsidR="000A7F79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 xml:space="preserve">сполнителем при исполнении обязательств по настоящему договору, являются конфиденциальной информацией </w:t>
      </w:r>
      <w:r w:rsidR="000A7F79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аказчика (за исключением сведений, перечисленных в ст. 5 Федерального закона от 29.07.2004 г. N 98-ФЗ «О коммерческой тайне») и не могут быть разглашены третьим лицам без письменного согласия </w:t>
      </w:r>
      <w:r w:rsidR="000A7F79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>аказчика.</w:t>
      </w:r>
    </w:p>
    <w:p w14:paraId="494F5450" w14:textId="513514C9" w:rsidR="007A1B1C" w:rsidRPr="00976E81" w:rsidRDefault="007A1B1C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В случае утечки конфиденциальной информации и выявлении угрозы причинения ущерба </w:t>
      </w:r>
      <w:r w:rsidR="000A7F79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 xml:space="preserve">сполнитель будет оказывать помощь и содействие, по мере его возможностей, по всем гражданским искам, возбужденным заказчиком, и по всем уголовным обвинениям, предъявленным правоохранительными органами в любой юрисдикции, при условии, что утечка конфиденциальной информации произошла по вине </w:t>
      </w:r>
      <w:r w:rsidR="000A7F79">
        <w:rPr>
          <w:rFonts w:ascii="Roboto Condensed" w:hAnsi="Roboto Condensed"/>
          <w:sz w:val="20"/>
          <w:szCs w:val="20"/>
        </w:rPr>
        <w:t>И</w:t>
      </w:r>
      <w:r w:rsidRPr="00976E81">
        <w:rPr>
          <w:rFonts w:ascii="Roboto Condensed" w:hAnsi="Roboto Condensed"/>
          <w:sz w:val="20"/>
          <w:szCs w:val="20"/>
        </w:rPr>
        <w:t>сполнителя.</w:t>
      </w:r>
    </w:p>
    <w:p w14:paraId="036258BC" w14:textId="77777777" w:rsidR="00C55724" w:rsidRPr="00976E81" w:rsidRDefault="00F71121" w:rsidP="00284B7F">
      <w:pPr>
        <w:pStyle w:val="a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ОТВЕТСТВЕННОСТЬ СТОРОН </w:t>
      </w:r>
    </w:p>
    <w:p w14:paraId="6EF2C556" w14:textId="3B8E78A0" w:rsidR="00110B30" w:rsidRPr="00976E81" w:rsidRDefault="00F71121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За неисполнение или ненадлежащее исполнение своих обязательств по настоящему договору виновная </w:t>
      </w:r>
      <w:r w:rsidR="000A7F79">
        <w:rPr>
          <w:rFonts w:ascii="Roboto Condensed" w:hAnsi="Roboto Condensed"/>
          <w:sz w:val="20"/>
          <w:szCs w:val="20"/>
        </w:rPr>
        <w:t>С</w:t>
      </w:r>
      <w:r w:rsidRPr="00976E81">
        <w:rPr>
          <w:rFonts w:ascii="Roboto Condensed" w:hAnsi="Roboto Condensed"/>
          <w:sz w:val="20"/>
          <w:szCs w:val="20"/>
        </w:rPr>
        <w:t>торона уплачивает другой стороне неустойку в размере 1% суммы неисполненных обязательств за каждый день просрочки исполнения</w:t>
      </w:r>
      <w:r w:rsidR="00110B30" w:rsidRPr="00976E81">
        <w:rPr>
          <w:rFonts w:ascii="Roboto Condensed" w:hAnsi="Roboto Condensed"/>
          <w:sz w:val="20"/>
          <w:szCs w:val="20"/>
        </w:rPr>
        <w:t>.</w:t>
      </w:r>
    </w:p>
    <w:p w14:paraId="7289786A" w14:textId="67F1390E" w:rsidR="00F71121" w:rsidRPr="00976E81" w:rsidRDefault="00F71121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За неисполнение или ненадлежащее исполнение своих обязательств по настоящему договору </w:t>
      </w:r>
      <w:r w:rsidR="000A7F79">
        <w:rPr>
          <w:rFonts w:ascii="Roboto Condensed" w:hAnsi="Roboto Condensed"/>
          <w:sz w:val="20"/>
          <w:szCs w:val="20"/>
        </w:rPr>
        <w:t>С</w:t>
      </w:r>
      <w:r w:rsidRPr="00976E81">
        <w:rPr>
          <w:rFonts w:ascii="Roboto Condensed" w:hAnsi="Roboto Condensed"/>
          <w:sz w:val="20"/>
          <w:szCs w:val="20"/>
        </w:rPr>
        <w:t>тороны несут иную ответственность в соответствии с действующим законодательством РФ.</w:t>
      </w:r>
    </w:p>
    <w:p w14:paraId="1EDD643C" w14:textId="71B4D5BD" w:rsidR="00F71121" w:rsidRPr="00976E81" w:rsidRDefault="00F71121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Ни одна из </w:t>
      </w:r>
      <w:r w:rsidR="002103CE">
        <w:rPr>
          <w:rFonts w:ascii="Roboto Condensed" w:hAnsi="Roboto Condensed"/>
          <w:sz w:val="20"/>
          <w:szCs w:val="20"/>
        </w:rPr>
        <w:t>С</w:t>
      </w:r>
      <w:r w:rsidRPr="00976E81">
        <w:rPr>
          <w:rFonts w:ascii="Roboto Condensed" w:hAnsi="Roboto Condensed"/>
          <w:sz w:val="20"/>
          <w:szCs w:val="20"/>
        </w:rPr>
        <w:t xml:space="preserve">торон не будет нести ответственности за полное или частичное неисполнение другой </w:t>
      </w:r>
      <w:r w:rsidR="002103CE">
        <w:rPr>
          <w:rFonts w:ascii="Roboto Condensed" w:hAnsi="Roboto Condensed"/>
          <w:sz w:val="20"/>
          <w:szCs w:val="20"/>
        </w:rPr>
        <w:t>С</w:t>
      </w:r>
      <w:r w:rsidRPr="00976E81">
        <w:rPr>
          <w:rFonts w:ascii="Roboto Condensed" w:hAnsi="Roboto Condensed"/>
          <w:sz w:val="20"/>
          <w:szCs w:val="20"/>
        </w:rPr>
        <w:t>тороной своих обязанностей, если неисполнение будет являться следствием обстоятельств непреодолимой силы, таких как: пожар, наводнение, землетрясение, забастовки и другие стихийные бедствия, война и военные действия или другие обстоятельства, находящиеся вне контроля сторон, препятствующие выполнению настоящего договора, возникшие после заключения договора. Если любое из таких обстоятельств непосредственно повлияло на неисполнение обязательства в срок, указанный в договоре, то этот срок соразмерно отодвигается на время действия соответствующего обстоятельства.</w:t>
      </w:r>
    </w:p>
    <w:p w14:paraId="2E5B10AA" w14:textId="1A5E9595" w:rsidR="00CC50AB" w:rsidRPr="00976E81" w:rsidRDefault="00F71121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Сторона, для которой сделалось невозможным исполнение обязательств по </w:t>
      </w:r>
      <w:r w:rsidR="002103CE">
        <w:rPr>
          <w:rFonts w:ascii="Roboto Condensed" w:hAnsi="Roboto Condensed"/>
          <w:sz w:val="20"/>
          <w:szCs w:val="20"/>
        </w:rPr>
        <w:t>д</w:t>
      </w:r>
      <w:r w:rsidRPr="00976E81">
        <w:rPr>
          <w:rFonts w:ascii="Roboto Condensed" w:hAnsi="Roboto Condensed"/>
          <w:sz w:val="20"/>
          <w:szCs w:val="20"/>
        </w:rPr>
        <w:t xml:space="preserve">оговору, обязана как можно раньше уведомить об этом другую </w:t>
      </w:r>
      <w:r w:rsidR="002103CE">
        <w:rPr>
          <w:rFonts w:ascii="Roboto Condensed" w:hAnsi="Roboto Condensed"/>
          <w:sz w:val="20"/>
          <w:szCs w:val="20"/>
        </w:rPr>
        <w:t>С</w:t>
      </w:r>
      <w:r w:rsidRPr="00976E81">
        <w:rPr>
          <w:rFonts w:ascii="Roboto Condensed" w:hAnsi="Roboto Condensed"/>
          <w:sz w:val="20"/>
          <w:szCs w:val="20"/>
        </w:rPr>
        <w:t xml:space="preserve">торону с помощью телефонограммы и не позднее 5 дней с момента их </w:t>
      </w:r>
      <w:r w:rsidRPr="00976E81">
        <w:rPr>
          <w:rFonts w:ascii="Roboto Condensed" w:hAnsi="Roboto Condensed"/>
          <w:sz w:val="20"/>
          <w:szCs w:val="20"/>
        </w:rPr>
        <w:lastRenderedPageBreak/>
        <w:t>наступления и прекращения в письменной форме уведомить другую Сторону о наступлении, предполагаемом сроке действия и прекращении вышеуказанных обстоятельств</w:t>
      </w:r>
      <w:r w:rsidR="00BB17AE" w:rsidRPr="00976E81">
        <w:rPr>
          <w:rFonts w:ascii="Roboto Condensed" w:hAnsi="Roboto Condensed"/>
          <w:sz w:val="20"/>
          <w:szCs w:val="20"/>
        </w:rPr>
        <w:t>.</w:t>
      </w:r>
    </w:p>
    <w:p w14:paraId="769B0C71" w14:textId="77777777" w:rsidR="00B553BE" w:rsidRPr="00976E81" w:rsidRDefault="00B553BE" w:rsidP="00284B7F">
      <w:pPr>
        <w:pStyle w:val="a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ПОРЯДОК РАССМОТРЕНИЯ СПОРОВ</w:t>
      </w:r>
    </w:p>
    <w:p w14:paraId="35393E37" w14:textId="3351B438" w:rsidR="00B553BE" w:rsidRPr="00976E81" w:rsidRDefault="00B553BE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Все споры и разногласия, которые могут возникнуть между </w:t>
      </w:r>
      <w:r w:rsidR="002103CE">
        <w:rPr>
          <w:rFonts w:ascii="Roboto Condensed" w:hAnsi="Roboto Condensed"/>
          <w:sz w:val="20"/>
          <w:szCs w:val="20"/>
        </w:rPr>
        <w:t>С</w:t>
      </w:r>
      <w:r w:rsidRPr="00976E81">
        <w:rPr>
          <w:rFonts w:ascii="Roboto Condensed" w:hAnsi="Roboto Condensed"/>
          <w:sz w:val="20"/>
          <w:szCs w:val="20"/>
        </w:rPr>
        <w:t>торонами, будут разрешаться путем переговоров.</w:t>
      </w:r>
    </w:p>
    <w:p w14:paraId="7014A4DC" w14:textId="77777777" w:rsidR="00CC50AB" w:rsidRPr="00976E81" w:rsidRDefault="00BA4F7C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В случае невозможности урегулирования споров путем переговоров</w:t>
      </w:r>
      <w:r w:rsidR="00B553BE" w:rsidRPr="00976E81">
        <w:rPr>
          <w:rFonts w:ascii="Roboto Condensed" w:hAnsi="Roboto Condensed"/>
          <w:sz w:val="20"/>
          <w:szCs w:val="20"/>
        </w:rPr>
        <w:t xml:space="preserve"> </w:t>
      </w:r>
      <w:r w:rsidRPr="00976E81">
        <w:rPr>
          <w:rFonts w:ascii="Roboto Condensed" w:hAnsi="Roboto Condensed"/>
          <w:sz w:val="20"/>
          <w:szCs w:val="20"/>
        </w:rPr>
        <w:t>они будут рассматриваться Арбитражным судом Самарской области в соответствии с действующим законодательством.</w:t>
      </w:r>
    </w:p>
    <w:p w14:paraId="630586CD" w14:textId="77777777" w:rsidR="00701813" w:rsidRPr="00976E81" w:rsidRDefault="00FD3AFD" w:rsidP="00284B7F">
      <w:pPr>
        <w:pStyle w:val="a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СРОК ДЕЙСТВИЯ ДОГОВОРА. </w:t>
      </w:r>
      <w:r w:rsidR="00D23999" w:rsidRPr="00976E81">
        <w:rPr>
          <w:rFonts w:ascii="Roboto Condensed" w:hAnsi="Roboto Condensed"/>
          <w:sz w:val="20"/>
          <w:szCs w:val="20"/>
        </w:rPr>
        <w:t xml:space="preserve">ПРОЦЕДУРЫ ИЗМЕНЕНИЯ </w:t>
      </w:r>
      <w:r w:rsidRPr="00976E81">
        <w:rPr>
          <w:rFonts w:ascii="Roboto Condensed" w:hAnsi="Roboto Condensed"/>
          <w:sz w:val="20"/>
          <w:szCs w:val="20"/>
        </w:rPr>
        <w:t>ДОГОВОРА</w:t>
      </w:r>
    </w:p>
    <w:p w14:paraId="1E6561E9" w14:textId="77777777" w:rsidR="009A1C6D" w:rsidRPr="009A1C6D" w:rsidRDefault="009A1C6D" w:rsidP="009A1C6D">
      <w:pPr>
        <w:pStyle w:val="a0"/>
        <w:jc w:val="both"/>
        <w:rPr>
          <w:ins w:id="46" w:author="lawyer" w:date="2024-12-28T14:13:00Z"/>
          <w:rFonts w:ascii="Roboto Condensed" w:hAnsi="Roboto Condensed"/>
          <w:sz w:val="20"/>
          <w:szCs w:val="20"/>
        </w:rPr>
        <w:pPrChange w:id="47" w:author="lawyer" w:date="2024-12-28T14:14:00Z">
          <w:pPr>
            <w:pStyle w:val="a0"/>
          </w:pPr>
        </w:pPrChange>
      </w:pPr>
      <w:ins w:id="48" w:author="lawyer" w:date="2024-12-28T14:13:00Z">
        <w:r w:rsidRPr="009A1C6D">
          <w:rPr>
            <w:rFonts w:ascii="Roboto Condensed" w:hAnsi="Roboto Condensed"/>
            <w:sz w:val="20"/>
            <w:szCs w:val="20"/>
          </w:rPr>
          <w:t xml:space="preserve">Договор вступает в силу с момента его подписания, распространяет свое действие на период с 01.01.2025г. и действует до 31.12.2025г. включительно. Датой подписания договора считается дата, указанная в правом верхнем углу первого листа Договора. </w:t>
        </w:r>
      </w:ins>
    </w:p>
    <w:p w14:paraId="3269E709" w14:textId="77777777" w:rsidR="009A1C6D" w:rsidRPr="009A1C6D" w:rsidRDefault="009A1C6D" w:rsidP="009A1C6D">
      <w:pPr>
        <w:pStyle w:val="a0"/>
        <w:numPr>
          <w:ilvl w:val="0"/>
          <w:numId w:val="0"/>
        </w:numPr>
        <w:ind w:left="454"/>
        <w:jc w:val="both"/>
        <w:rPr>
          <w:ins w:id="49" w:author="lawyer" w:date="2024-12-28T14:13:00Z"/>
          <w:rFonts w:ascii="Roboto Condensed" w:hAnsi="Roboto Condensed"/>
          <w:sz w:val="20"/>
          <w:szCs w:val="20"/>
        </w:rPr>
        <w:pPrChange w:id="50" w:author="lawyer" w:date="2024-12-28T14:14:00Z">
          <w:pPr>
            <w:pStyle w:val="a0"/>
          </w:pPr>
        </w:pPrChange>
      </w:pPr>
      <w:ins w:id="51" w:author="lawyer" w:date="2024-12-28T14:13:00Z">
        <w:r w:rsidRPr="009A1C6D">
          <w:rPr>
            <w:rFonts w:ascii="Roboto Condensed" w:hAnsi="Roboto Condensed"/>
            <w:sz w:val="20"/>
            <w:szCs w:val="20"/>
          </w:rPr>
          <w:t>В случае подписания настоящего Договора в системе электронного документооборота настоящий Договор действует с момента подписания в ЭДО последней из Сторон и распространяется на отношения Сторон, возникшие с 01.01.2025г.</w:t>
        </w:r>
      </w:ins>
    </w:p>
    <w:p w14:paraId="6611627A" w14:textId="56609AC0" w:rsidR="00FD3AFD" w:rsidRPr="00976E81" w:rsidDel="009A1C6D" w:rsidRDefault="00FD3AFD" w:rsidP="00284B7F">
      <w:pPr>
        <w:pStyle w:val="a0"/>
        <w:suppressAutoHyphens/>
        <w:jc w:val="both"/>
        <w:rPr>
          <w:del w:id="52" w:author="lawyer" w:date="2024-12-28T14:13:00Z"/>
          <w:rFonts w:ascii="Roboto Condensed" w:hAnsi="Roboto Condensed"/>
          <w:sz w:val="20"/>
          <w:szCs w:val="20"/>
        </w:rPr>
      </w:pPr>
      <w:del w:id="53" w:author="lawyer" w:date="2024-12-28T14:13:00Z">
        <w:r w:rsidRPr="00976E81" w:rsidDel="009A1C6D">
          <w:rPr>
            <w:rFonts w:ascii="Roboto Condensed" w:hAnsi="Roboto Condensed"/>
            <w:sz w:val="20"/>
            <w:szCs w:val="20"/>
          </w:rPr>
          <w:delText>Настоящий договор</w:delText>
        </w:r>
        <w:r w:rsidR="009501B7" w:rsidRPr="00976E81" w:rsidDel="009A1C6D">
          <w:rPr>
            <w:rFonts w:ascii="Roboto Condensed" w:hAnsi="Roboto Condensed"/>
            <w:sz w:val="20"/>
            <w:szCs w:val="20"/>
          </w:rPr>
          <w:delText xml:space="preserve"> </w:delText>
        </w:r>
        <w:r w:rsidR="00BA4F7C" w:rsidRPr="00976E81" w:rsidDel="009A1C6D">
          <w:rPr>
            <w:rFonts w:ascii="Roboto Condensed" w:hAnsi="Roboto Condensed"/>
            <w:sz w:val="20"/>
            <w:szCs w:val="20"/>
          </w:rPr>
          <w:delText>действует</w:delText>
        </w:r>
        <w:r w:rsidR="001D0D1B" w:rsidRPr="00976E81" w:rsidDel="009A1C6D">
          <w:rPr>
            <w:rFonts w:ascii="Roboto Condensed" w:hAnsi="Roboto Condensed"/>
            <w:sz w:val="20"/>
            <w:szCs w:val="20"/>
          </w:rPr>
          <w:delText xml:space="preserve"> с </w:delText>
        </w:r>
        <w:r w:rsidR="00BA4F7C" w:rsidRPr="00976E81" w:rsidDel="009A1C6D">
          <w:rPr>
            <w:rFonts w:ascii="Roboto Condensed" w:hAnsi="Roboto Condensed"/>
            <w:sz w:val="20"/>
            <w:szCs w:val="20"/>
          </w:rPr>
          <w:delText>01.01.202</w:delText>
        </w:r>
        <w:r w:rsidR="002103CE" w:rsidDel="009A1C6D">
          <w:rPr>
            <w:rFonts w:ascii="Roboto Condensed" w:hAnsi="Roboto Condensed"/>
            <w:sz w:val="20"/>
            <w:szCs w:val="20"/>
          </w:rPr>
          <w:delText>5</w:delText>
        </w:r>
        <w:r w:rsidR="00A15D0B" w:rsidRPr="00976E81" w:rsidDel="009A1C6D">
          <w:rPr>
            <w:rFonts w:ascii="Roboto Condensed" w:hAnsi="Roboto Condensed"/>
            <w:sz w:val="20"/>
            <w:szCs w:val="20"/>
          </w:rPr>
          <w:delText xml:space="preserve"> г. по</w:delText>
        </w:r>
        <w:r w:rsidR="00BA4F7C" w:rsidRPr="00976E81" w:rsidDel="009A1C6D">
          <w:rPr>
            <w:rFonts w:ascii="Roboto Condensed" w:hAnsi="Roboto Condensed"/>
            <w:sz w:val="20"/>
            <w:szCs w:val="20"/>
          </w:rPr>
          <w:delText xml:space="preserve"> 31.12.202</w:delText>
        </w:r>
        <w:r w:rsidR="002103CE" w:rsidDel="009A1C6D">
          <w:rPr>
            <w:rFonts w:ascii="Roboto Condensed" w:hAnsi="Roboto Condensed"/>
            <w:sz w:val="20"/>
            <w:szCs w:val="20"/>
          </w:rPr>
          <w:delText>5</w:delText>
        </w:r>
        <w:r w:rsidR="00A15D0B" w:rsidRPr="00976E81" w:rsidDel="009A1C6D">
          <w:rPr>
            <w:rFonts w:ascii="Roboto Condensed" w:hAnsi="Roboto Condensed"/>
            <w:sz w:val="20"/>
            <w:szCs w:val="20"/>
          </w:rPr>
          <w:delText xml:space="preserve"> г.</w:delText>
        </w:r>
      </w:del>
    </w:p>
    <w:p w14:paraId="43FBD3C3" w14:textId="7E30F913" w:rsidR="00277B8E" w:rsidRPr="00976E81" w:rsidRDefault="00D23999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Любая из </w:t>
      </w:r>
      <w:r w:rsidR="002103CE">
        <w:rPr>
          <w:rFonts w:ascii="Roboto Condensed" w:hAnsi="Roboto Condensed"/>
          <w:sz w:val="20"/>
          <w:szCs w:val="20"/>
        </w:rPr>
        <w:t>С</w:t>
      </w:r>
      <w:r w:rsidRPr="00976E81">
        <w:rPr>
          <w:rFonts w:ascii="Roboto Condensed" w:hAnsi="Roboto Condensed"/>
          <w:sz w:val="20"/>
          <w:szCs w:val="20"/>
        </w:rPr>
        <w:t xml:space="preserve">торон может инициировать изменение условий данного </w:t>
      </w:r>
      <w:r w:rsidR="008E4278" w:rsidRPr="00976E81">
        <w:rPr>
          <w:rFonts w:ascii="Roboto Condensed" w:hAnsi="Roboto Condensed"/>
          <w:sz w:val="20"/>
          <w:szCs w:val="20"/>
        </w:rPr>
        <w:t>договора и соглашений к нему</w:t>
      </w:r>
      <w:r w:rsidRPr="00976E81">
        <w:rPr>
          <w:rFonts w:ascii="Roboto Condensed" w:hAnsi="Roboto Condensed"/>
          <w:sz w:val="20"/>
          <w:szCs w:val="20"/>
        </w:rPr>
        <w:t xml:space="preserve">. При достижении взаимного согласия относительно изменений соответствующие правки вносятся в текст </w:t>
      </w:r>
      <w:r w:rsidR="008E4278" w:rsidRPr="00976E81">
        <w:rPr>
          <w:rFonts w:ascii="Roboto Condensed" w:hAnsi="Roboto Condensed"/>
          <w:sz w:val="20"/>
          <w:szCs w:val="20"/>
        </w:rPr>
        <w:t xml:space="preserve">договора или </w:t>
      </w:r>
      <w:r w:rsidRPr="00976E81">
        <w:rPr>
          <w:rFonts w:ascii="Roboto Condensed" w:hAnsi="Roboto Condensed"/>
          <w:sz w:val="20"/>
          <w:szCs w:val="20"/>
        </w:rPr>
        <w:t>соглашени</w:t>
      </w:r>
      <w:r w:rsidR="008E4278" w:rsidRPr="00976E81">
        <w:rPr>
          <w:rFonts w:ascii="Roboto Condensed" w:hAnsi="Roboto Condensed"/>
          <w:sz w:val="20"/>
          <w:szCs w:val="20"/>
        </w:rPr>
        <w:t>й</w:t>
      </w:r>
      <w:r w:rsidRPr="00976E81">
        <w:rPr>
          <w:rFonts w:ascii="Roboto Condensed" w:hAnsi="Roboto Condensed"/>
          <w:sz w:val="20"/>
          <w:szCs w:val="20"/>
        </w:rPr>
        <w:t xml:space="preserve"> и историю его изменения. Причины изменения </w:t>
      </w:r>
      <w:r w:rsidR="00343E1D" w:rsidRPr="00976E81">
        <w:rPr>
          <w:rFonts w:ascii="Roboto Condensed" w:hAnsi="Roboto Condensed"/>
          <w:sz w:val="20"/>
          <w:szCs w:val="20"/>
        </w:rPr>
        <w:t>договора</w:t>
      </w:r>
      <w:r w:rsidRPr="00976E81">
        <w:rPr>
          <w:rFonts w:ascii="Roboto Condensed" w:hAnsi="Roboto Condensed"/>
          <w:sz w:val="20"/>
          <w:szCs w:val="20"/>
        </w:rPr>
        <w:t xml:space="preserve"> могут включать необходимость добавления нового оборудования и ПО в список обслуживаемых объектов, изменения сроков реакции, изменения процедур обслуживания, включения в соглашение дополнительных услуг</w:t>
      </w:r>
      <w:r w:rsidR="00701813" w:rsidRPr="00976E81">
        <w:rPr>
          <w:rFonts w:ascii="Roboto Condensed" w:hAnsi="Roboto Condensed"/>
          <w:sz w:val="20"/>
          <w:szCs w:val="20"/>
        </w:rPr>
        <w:t>.</w:t>
      </w:r>
    </w:p>
    <w:p w14:paraId="2EF7B9D5" w14:textId="4A4BF66B" w:rsidR="00D23999" w:rsidRPr="00976E81" w:rsidRDefault="00D23999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Преждевременное завершение договора по инициативе </w:t>
      </w:r>
      <w:r w:rsidR="002103CE">
        <w:rPr>
          <w:rFonts w:ascii="Roboto Condensed" w:hAnsi="Roboto Condensed"/>
          <w:sz w:val="20"/>
          <w:szCs w:val="20"/>
        </w:rPr>
        <w:t>З</w:t>
      </w:r>
      <w:r w:rsidRPr="00976E81">
        <w:rPr>
          <w:rFonts w:ascii="Roboto Condensed" w:hAnsi="Roboto Condensed"/>
          <w:sz w:val="20"/>
          <w:szCs w:val="20"/>
        </w:rPr>
        <w:t xml:space="preserve">аказчика возможно при условии предварительного официального письменного уведомления </w:t>
      </w:r>
      <w:r w:rsidR="00742F51" w:rsidRPr="00976E81">
        <w:rPr>
          <w:rFonts w:ascii="Roboto Condensed" w:hAnsi="Roboto Condensed"/>
          <w:sz w:val="20"/>
          <w:szCs w:val="20"/>
        </w:rPr>
        <w:t xml:space="preserve">и не </w:t>
      </w:r>
      <w:r w:rsidR="00667DF4" w:rsidRPr="00976E81">
        <w:rPr>
          <w:rFonts w:ascii="Roboto Condensed" w:hAnsi="Roboto Condensed"/>
          <w:sz w:val="20"/>
          <w:szCs w:val="20"/>
        </w:rPr>
        <w:t>позднее,</w:t>
      </w:r>
      <w:r w:rsidR="00742F51" w:rsidRPr="00976E81">
        <w:rPr>
          <w:rFonts w:ascii="Roboto Condensed" w:hAnsi="Roboto Condensed"/>
          <w:sz w:val="20"/>
          <w:szCs w:val="20"/>
        </w:rPr>
        <w:t xml:space="preserve"> чем </w:t>
      </w:r>
      <w:r w:rsidRPr="00976E81">
        <w:rPr>
          <w:rFonts w:ascii="Roboto Condensed" w:hAnsi="Roboto Condensed"/>
          <w:sz w:val="20"/>
          <w:szCs w:val="20"/>
        </w:rPr>
        <w:t xml:space="preserve">за </w:t>
      </w:r>
      <w:r w:rsidR="00BA4F7C" w:rsidRPr="00976E81">
        <w:rPr>
          <w:rFonts w:ascii="Roboto Condensed" w:hAnsi="Roboto Condensed"/>
          <w:sz w:val="20"/>
          <w:szCs w:val="20"/>
        </w:rPr>
        <w:t>1 календарный</w:t>
      </w:r>
      <w:r w:rsidRPr="00976E81">
        <w:rPr>
          <w:rFonts w:ascii="Roboto Condensed" w:hAnsi="Roboto Condensed"/>
          <w:sz w:val="20"/>
          <w:szCs w:val="20"/>
        </w:rPr>
        <w:t xml:space="preserve"> </w:t>
      </w:r>
      <w:r w:rsidR="00BA4F7C" w:rsidRPr="00976E81">
        <w:rPr>
          <w:rFonts w:ascii="Roboto Condensed" w:hAnsi="Roboto Condensed"/>
          <w:sz w:val="20"/>
          <w:szCs w:val="20"/>
        </w:rPr>
        <w:t>месяц</w:t>
      </w:r>
      <w:r w:rsidRPr="00976E81">
        <w:rPr>
          <w:rFonts w:ascii="Roboto Condensed" w:hAnsi="Roboto Condensed"/>
          <w:sz w:val="20"/>
          <w:szCs w:val="20"/>
        </w:rPr>
        <w:t>.</w:t>
      </w:r>
    </w:p>
    <w:p w14:paraId="70A0D99F" w14:textId="6DB778E7" w:rsidR="00B553BE" w:rsidRPr="00976E81" w:rsidRDefault="00B553BE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Все дополнительные соглашения </w:t>
      </w:r>
      <w:r w:rsidR="002103CE">
        <w:rPr>
          <w:rFonts w:ascii="Roboto Condensed" w:hAnsi="Roboto Condensed"/>
          <w:sz w:val="20"/>
          <w:szCs w:val="20"/>
        </w:rPr>
        <w:t>С</w:t>
      </w:r>
      <w:r w:rsidRPr="00976E81">
        <w:rPr>
          <w:rFonts w:ascii="Roboto Condensed" w:hAnsi="Roboto Condensed"/>
          <w:sz w:val="20"/>
          <w:szCs w:val="20"/>
        </w:rPr>
        <w:t xml:space="preserve">торон, акты и иные приложения к настоящему договору, подписываемые </w:t>
      </w:r>
      <w:r w:rsidR="002103CE">
        <w:rPr>
          <w:rFonts w:ascii="Roboto Condensed" w:hAnsi="Roboto Condensed"/>
          <w:sz w:val="20"/>
          <w:szCs w:val="20"/>
        </w:rPr>
        <w:t>С</w:t>
      </w:r>
      <w:r w:rsidRPr="00976E81">
        <w:rPr>
          <w:rFonts w:ascii="Roboto Condensed" w:hAnsi="Roboto Condensed"/>
          <w:sz w:val="20"/>
          <w:szCs w:val="20"/>
        </w:rPr>
        <w:t>торонами при исполнении настоящего договора, являются его неотъемлемой частью.</w:t>
      </w:r>
    </w:p>
    <w:p w14:paraId="65C9A045" w14:textId="2D51B6C4" w:rsidR="00CC50AB" w:rsidRPr="00976E81" w:rsidRDefault="00B553BE" w:rsidP="00284B7F">
      <w:pPr>
        <w:pStyle w:val="a0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 xml:space="preserve">Настоящий договор составлен в двух экземплярах, имеющих одинаковую юридическую силу, по одному для каждой из </w:t>
      </w:r>
      <w:r w:rsidR="002103CE">
        <w:rPr>
          <w:rFonts w:ascii="Roboto Condensed" w:hAnsi="Roboto Condensed"/>
          <w:sz w:val="20"/>
          <w:szCs w:val="20"/>
        </w:rPr>
        <w:t>С</w:t>
      </w:r>
      <w:r w:rsidRPr="00976E81">
        <w:rPr>
          <w:rFonts w:ascii="Roboto Condensed" w:hAnsi="Roboto Condensed"/>
          <w:sz w:val="20"/>
          <w:szCs w:val="20"/>
        </w:rPr>
        <w:t>торон.</w:t>
      </w:r>
    </w:p>
    <w:p w14:paraId="03166C7C" w14:textId="77777777" w:rsidR="00667D13" w:rsidRPr="00976E81" w:rsidRDefault="00667D13" w:rsidP="00284B7F">
      <w:pPr>
        <w:pStyle w:val="a"/>
        <w:suppressAutoHyphens/>
        <w:jc w:val="both"/>
        <w:rPr>
          <w:rFonts w:ascii="Roboto Condensed" w:hAnsi="Roboto Condensed"/>
          <w:sz w:val="20"/>
          <w:szCs w:val="20"/>
        </w:rPr>
      </w:pPr>
      <w:r w:rsidRPr="00976E81">
        <w:rPr>
          <w:rFonts w:ascii="Roboto Condensed" w:hAnsi="Roboto Condensed"/>
          <w:sz w:val="20"/>
          <w:szCs w:val="20"/>
        </w:rPr>
        <w:t>ЮРИДИЧЕСКИЕ АДРЕСА И РЕКВИЗИТЫ СТОРОН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535"/>
        <w:gridCol w:w="5385"/>
      </w:tblGrid>
      <w:tr w:rsidR="00667D13" w:rsidRPr="00976E81" w14:paraId="759225DE" w14:textId="77777777" w:rsidTr="004E2E1F">
        <w:trPr>
          <w:cantSplit/>
          <w:trHeight w:val="2921"/>
        </w:trPr>
        <w:tc>
          <w:tcPr>
            <w:tcW w:w="2286" w:type="pct"/>
            <w:tcMar>
              <w:left w:w="0" w:type="dxa"/>
              <w:right w:w="0" w:type="dxa"/>
            </w:tcMar>
          </w:tcPr>
          <w:p w14:paraId="0E4C765D" w14:textId="77777777" w:rsidR="00667D13" w:rsidRPr="00976E81" w:rsidRDefault="00667D13" w:rsidP="00284B7F">
            <w:pPr>
              <w:ind w:left="142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Исполнитель</w:t>
            </w:r>
          </w:p>
          <w:p w14:paraId="266592CC" w14:textId="77777777" w:rsidR="000F1370" w:rsidRPr="00976E81" w:rsidRDefault="000F1370" w:rsidP="00284B7F">
            <w:pPr>
              <w:ind w:left="142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ООО «Лайт Групп»</w:t>
            </w:r>
          </w:p>
          <w:p w14:paraId="56DA3397" w14:textId="77777777" w:rsidR="002103CE" w:rsidRDefault="000F1370" w:rsidP="00284B7F">
            <w:pPr>
              <w:ind w:left="142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 xml:space="preserve">394030, г. Воронеж, </w:t>
            </w:r>
            <w:r w:rsidR="00976E81" w:rsidRPr="00976E81">
              <w:rPr>
                <w:rFonts w:ascii="Roboto Condensed" w:hAnsi="Roboto Condensed"/>
                <w:sz w:val="20"/>
                <w:szCs w:val="20"/>
              </w:rPr>
              <w:t>наб. Максима Горького,</w:t>
            </w:r>
            <w:r w:rsidR="002103CE">
              <w:rPr>
                <w:rFonts w:ascii="Roboto Condensed" w:hAnsi="Roboto Condensed"/>
                <w:sz w:val="20"/>
                <w:szCs w:val="20"/>
              </w:rPr>
              <w:t xml:space="preserve"> </w:t>
            </w:r>
          </w:p>
          <w:p w14:paraId="21BD71C1" w14:textId="7DB2FE7E" w:rsidR="000F1370" w:rsidRPr="00976E81" w:rsidRDefault="00976E81" w:rsidP="00284B7F">
            <w:pPr>
              <w:ind w:left="142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д. 49Б, пом. 1/19</w:t>
            </w:r>
          </w:p>
          <w:p w14:paraId="7BC1C430" w14:textId="77777777" w:rsidR="000F1370" w:rsidRPr="00976E81" w:rsidRDefault="000F1370" w:rsidP="00284B7F">
            <w:pPr>
              <w:tabs>
                <w:tab w:val="left" w:pos="903"/>
              </w:tabs>
              <w:ind w:left="142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ab/>
            </w:r>
          </w:p>
          <w:p w14:paraId="539065CA" w14:textId="7E34EA23" w:rsidR="000F1370" w:rsidRPr="00976E81" w:rsidRDefault="000F1370" w:rsidP="00284B7F">
            <w:pPr>
              <w:ind w:left="142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ИНН/КПП: 3661033949/366</w:t>
            </w:r>
            <w:r w:rsidR="00976E81" w:rsidRPr="00976E81">
              <w:rPr>
                <w:rFonts w:ascii="Roboto Condensed" w:hAnsi="Roboto Condensed"/>
                <w:sz w:val="20"/>
                <w:szCs w:val="20"/>
              </w:rPr>
              <w:t>6</w:t>
            </w:r>
            <w:r w:rsidRPr="00976E81">
              <w:rPr>
                <w:rFonts w:ascii="Roboto Condensed" w:hAnsi="Roboto Condensed"/>
                <w:sz w:val="20"/>
                <w:szCs w:val="20"/>
              </w:rPr>
              <w:t>01001</w:t>
            </w:r>
          </w:p>
          <w:p w14:paraId="659DD610" w14:textId="77777777" w:rsidR="0007172B" w:rsidRPr="00976E81" w:rsidRDefault="0007172B" w:rsidP="00284B7F">
            <w:pPr>
              <w:ind w:left="142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Р/С: 40702810213000022870</w:t>
            </w:r>
          </w:p>
          <w:p w14:paraId="732A224A" w14:textId="77777777" w:rsidR="0007172B" w:rsidRPr="00976E81" w:rsidRDefault="0007172B" w:rsidP="00284B7F">
            <w:pPr>
              <w:ind w:left="142" w:right="113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 xml:space="preserve">ЦЕНТРАЛЬНО-ЧЕРНОЗЕМНЫЙ БАНК ПАО «СБЕРБАНК» г. ВОРОНЕЖ </w:t>
            </w:r>
          </w:p>
          <w:p w14:paraId="3272621A" w14:textId="77777777" w:rsidR="0007172B" w:rsidRPr="00976E81" w:rsidRDefault="0007172B" w:rsidP="00284B7F">
            <w:pPr>
              <w:ind w:left="142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К/С: 30101810600000000681</w:t>
            </w:r>
          </w:p>
          <w:p w14:paraId="692A449A" w14:textId="77777777" w:rsidR="000F1370" w:rsidRPr="00976E81" w:rsidRDefault="0007172B" w:rsidP="00284B7F">
            <w:pPr>
              <w:ind w:left="142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БИК: 042007681</w:t>
            </w:r>
          </w:p>
          <w:p w14:paraId="1596BAE3" w14:textId="77777777" w:rsidR="000F1370" w:rsidRPr="00976E81" w:rsidRDefault="000F1370" w:rsidP="00284B7F">
            <w:pPr>
              <w:ind w:left="142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</w:p>
          <w:p w14:paraId="528C625E" w14:textId="77777777" w:rsidR="00CC50AB" w:rsidRPr="00976E81" w:rsidRDefault="00CC50AB" w:rsidP="00284B7F">
            <w:pPr>
              <w:ind w:left="142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</w:p>
          <w:p w14:paraId="6EA68A0F" w14:textId="77777777" w:rsidR="000F1370" w:rsidRPr="00976E81" w:rsidRDefault="000F1370" w:rsidP="00284B7F">
            <w:pPr>
              <w:ind w:left="142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 xml:space="preserve">+7 (473) 260-6-260, </w:t>
            </w:r>
            <w:r w:rsidRPr="00976E81">
              <w:rPr>
                <w:rFonts w:ascii="Roboto Condensed" w:hAnsi="Roboto Condensed"/>
                <w:sz w:val="20"/>
                <w:szCs w:val="20"/>
                <w:lang w:val="en-US"/>
              </w:rPr>
              <w:t>office</w:t>
            </w:r>
            <w:r w:rsidRPr="00976E81">
              <w:rPr>
                <w:rFonts w:ascii="Roboto Condensed" w:hAnsi="Roboto Condensed"/>
                <w:sz w:val="20"/>
                <w:szCs w:val="20"/>
              </w:rPr>
              <w:t>@</w:t>
            </w:r>
            <w:r w:rsidRPr="00976E81">
              <w:rPr>
                <w:rFonts w:ascii="Roboto Condensed" w:hAnsi="Roboto Condensed"/>
                <w:sz w:val="20"/>
                <w:szCs w:val="20"/>
                <w:lang w:val="en-US"/>
              </w:rPr>
              <w:t>litegroup</w:t>
            </w:r>
            <w:r w:rsidRPr="00976E81">
              <w:rPr>
                <w:rFonts w:ascii="Roboto Condensed" w:hAnsi="Roboto Condensed"/>
                <w:sz w:val="20"/>
                <w:szCs w:val="20"/>
              </w:rPr>
              <w:t>.</w:t>
            </w:r>
            <w:r w:rsidRPr="00976E81">
              <w:rPr>
                <w:rFonts w:ascii="Roboto Condensed" w:hAnsi="Roboto Condensed"/>
                <w:sz w:val="20"/>
                <w:szCs w:val="20"/>
                <w:lang w:val="en-US"/>
              </w:rPr>
              <w:t>ru</w:t>
            </w:r>
            <w:r w:rsidRPr="00976E81">
              <w:rPr>
                <w:rFonts w:ascii="Roboto Condensed" w:hAnsi="Roboto Condensed"/>
                <w:sz w:val="20"/>
                <w:szCs w:val="20"/>
              </w:rPr>
              <w:t xml:space="preserve"> </w:t>
            </w:r>
          </w:p>
          <w:p w14:paraId="060B6075" w14:textId="77777777" w:rsidR="000F1370" w:rsidRPr="00976E81" w:rsidRDefault="000F1370" w:rsidP="00284B7F">
            <w:pPr>
              <w:ind w:left="142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</w:p>
          <w:p w14:paraId="7D80177B" w14:textId="77777777" w:rsidR="007E5F68" w:rsidRPr="00976E81" w:rsidRDefault="007E5F68" w:rsidP="00284B7F">
            <w:pPr>
              <w:ind w:left="454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</w:p>
          <w:p w14:paraId="3611C59E" w14:textId="77777777" w:rsidR="007E5F68" w:rsidRPr="00976E81" w:rsidRDefault="007E5F68" w:rsidP="00284B7F">
            <w:pPr>
              <w:ind w:left="454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</w:p>
          <w:p w14:paraId="62D702A8" w14:textId="77777777" w:rsidR="007E5F68" w:rsidRPr="00976E81" w:rsidRDefault="007E5F68" w:rsidP="00284B7F">
            <w:pPr>
              <w:ind w:left="454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</w:p>
          <w:p w14:paraId="6D8DD313" w14:textId="77777777" w:rsidR="007E5F68" w:rsidRPr="00976E81" w:rsidRDefault="007E5F68" w:rsidP="00284B7F">
            <w:pPr>
              <w:ind w:left="454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</w:p>
          <w:p w14:paraId="74E77D41" w14:textId="2E5434DE" w:rsidR="007E5F68" w:rsidRDefault="009A1C6D" w:rsidP="009A1C6D">
            <w:pPr>
              <w:ind w:right="113"/>
              <w:jc w:val="both"/>
              <w:rPr>
                <w:ins w:id="54" w:author="lawyer" w:date="2024-12-28T14:13:00Z"/>
                <w:rFonts w:ascii="Roboto Condensed" w:hAnsi="Roboto Condensed"/>
                <w:sz w:val="20"/>
                <w:szCs w:val="20"/>
              </w:rPr>
              <w:pPrChange w:id="55" w:author="lawyer" w:date="2024-12-28T14:13:00Z">
                <w:pPr>
                  <w:ind w:left="454" w:right="113"/>
                  <w:jc w:val="both"/>
                </w:pPr>
              </w:pPrChange>
            </w:pPr>
            <w:ins w:id="56" w:author="lawyer" w:date="2024-12-28T14:13:00Z">
              <w:r>
                <w:rPr>
                  <w:rFonts w:ascii="Roboto Condensed" w:hAnsi="Roboto Condensed"/>
                  <w:sz w:val="20"/>
                  <w:szCs w:val="20"/>
                </w:rPr>
                <w:t>Директор ООО «Лайт Групп»</w:t>
              </w:r>
            </w:ins>
          </w:p>
          <w:p w14:paraId="6F7D0256" w14:textId="77777777" w:rsidR="009A1C6D" w:rsidRDefault="009A1C6D" w:rsidP="009A1C6D">
            <w:pPr>
              <w:ind w:right="113"/>
              <w:jc w:val="both"/>
              <w:rPr>
                <w:rFonts w:ascii="Roboto Condensed" w:hAnsi="Roboto Condensed"/>
                <w:sz w:val="20"/>
                <w:szCs w:val="20"/>
              </w:rPr>
              <w:pPrChange w:id="57" w:author="lawyer" w:date="2024-12-28T14:13:00Z">
                <w:pPr>
                  <w:ind w:left="454" w:right="113"/>
                  <w:jc w:val="both"/>
                </w:pPr>
              </w:pPrChange>
            </w:pPr>
          </w:p>
          <w:p w14:paraId="7494E52B" w14:textId="77777777" w:rsidR="002103CE" w:rsidRPr="00976E81" w:rsidRDefault="002103CE" w:rsidP="00284B7F">
            <w:pPr>
              <w:ind w:left="454"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</w:p>
          <w:p w14:paraId="6FBD2278" w14:textId="77777777" w:rsidR="00C57159" w:rsidRPr="00976E81" w:rsidRDefault="000F1370" w:rsidP="002103CE">
            <w:pPr>
              <w:ind w:right="113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 xml:space="preserve">___________________ / </w:t>
            </w:r>
            <w:r w:rsidR="001D0D1B" w:rsidRPr="00976E81">
              <w:rPr>
                <w:rFonts w:ascii="Roboto Condensed" w:hAnsi="Roboto Condensed"/>
                <w:sz w:val="20"/>
                <w:szCs w:val="20"/>
              </w:rPr>
              <w:t>Климов А.В.</w:t>
            </w:r>
          </w:p>
        </w:tc>
        <w:tc>
          <w:tcPr>
            <w:tcW w:w="2714" w:type="pct"/>
            <w:tcMar>
              <w:left w:w="0" w:type="dxa"/>
              <w:right w:w="0" w:type="dxa"/>
            </w:tcMar>
          </w:tcPr>
          <w:p w14:paraId="45E0392C" w14:textId="77777777" w:rsidR="00667D13" w:rsidRPr="00976E81" w:rsidRDefault="00667D13" w:rsidP="002103CE">
            <w:pPr>
              <w:jc w:val="both"/>
              <w:rPr>
                <w:rFonts w:ascii="Roboto Condensed" w:hAnsi="Roboto Condensed"/>
                <w:bCs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bCs/>
                <w:sz w:val="20"/>
                <w:szCs w:val="20"/>
              </w:rPr>
              <w:t>Заказчик</w:t>
            </w:r>
          </w:p>
          <w:p w14:paraId="4C38BFB6" w14:textId="7E7AB6B1" w:rsidR="004E2E1F" w:rsidRPr="00976E81" w:rsidRDefault="004E2E1F" w:rsidP="00284B7F">
            <w:pPr>
              <w:pStyle w:val="11"/>
              <w:tabs>
                <w:tab w:val="left" w:pos="851"/>
              </w:tabs>
              <w:suppressAutoHyphens/>
              <w:jc w:val="both"/>
              <w:rPr>
                <w:rFonts w:ascii="Roboto Condensed" w:hAnsi="Roboto Condensed"/>
              </w:rPr>
            </w:pPr>
            <w:r w:rsidRPr="00976E81">
              <w:rPr>
                <w:rFonts w:ascii="Roboto Condensed" w:hAnsi="Roboto Condensed"/>
              </w:rPr>
              <w:t>Федеральное государственное унитарное предприятие «Всероссийская государственная</w:t>
            </w:r>
            <w:r w:rsidR="002103CE">
              <w:rPr>
                <w:rFonts w:ascii="Roboto Condensed" w:hAnsi="Roboto Condensed"/>
              </w:rPr>
              <w:t xml:space="preserve"> </w:t>
            </w:r>
            <w:r w:rsidRPr="00976E81">
              <w:rPr>
                <w:rFonts w:ascii="Roboto Condensed" w:hAnsi="Roboto Condensed"/>
              </w:rPr>
              <w:t>телевизионная и радиовещательная компания»</w:t>
            </w:r>
          </w:p>
          <w:p w14:paraId="381F832F" w14:textId="77777777" w:rsidR="004E2E1F" w:rsidRPr="00976E81" w:rsidRDefault="004E2E1F" w:rsidP="00284B7F">
            <w:pPr>
              <w:pStyle w:val="11"/>
              <w:tabs>
                <w:tab w:val="left" w:pos="851"/>
              </w:tabs>
              <w:suppressAutoHyphens/>
              <w:jc w:val="both"/>
              <w:rPr>
                <w:rFonts w:ascii="Roboto Condensed" w:hAnsi="Roboto Condensed"/>
              </w:rPr>
            </w:pPr>
            <w:r w:rsidRPr="00976E81">
              <w:rPr>
                <w:rFonts w:ascii="Roboto Condensed" w:hAnsi="Roboto Condensed"/>
              </w:rPr>
              <w:t>Сокращенное наименование юридического лица: ВГТРК</w:t>
            </w:r>
          </w:p>
          <w:p w14:paraId="2BF8624A" w14:textId="77777777" w:rsidR="004E2E1F" w:rsidRPr="00976E81" w:rsidRDefault="004E2E1F" w:rsidP="00284B7F">
            <w:pPr>
              <w:pStyle w:val="11"/>
              <w:tabs>
                <w:tab w:val="left" w:pos="851"/>
              </w:tabs>
              <w:suppressAutoHyphens/>
              <w:jc w:val="both"/>
              <w:rPr>
                <w:rFonts w:ascii="Roboto Condensed" w:hAnsi="Roboto Condensed"/>
              </w:rPr>
            </w:pPr>
            <w:r w:rsidRPr="00976E81">
              <w:rPr>
                <w:rFonts w:ascii="Roboto Condensed" w:hAnsi="Roboto Condensed"/>
              </w:rPr>
              <w:t>Юридический адрес: 125040 г. Москва, вн. тер. г.  муниципальный округ Беговой, ул. 5-я Ямского Поля д.19-21, строение 1</w:t>
            </w:r>
          </w:p>
          <w:p w14:paraId="72DF7DE8" w14:textId="77777777" w:rsidR="004E2E1F" w:rsidRPr="00976E81" w:rsidRDefault="004E2E1F" w:rsidP="00284B7F">
            <w:pPr>
              <w:pStyle w:val="11"/>
              <w:tabs>
                <w:tab w:val="left" w:pos="851"/>
              </w:tabs>
              <w:suppressAutoHyphens/>
              <w:jc w:val="both"/>
              <w:rPr>
                <w:rFonts w:ascii="Roboto Condensed" w:hAnsi="Roboto Condensed"/>
              </w:rPr>
            </w:pPr>
            <w:r w:rsidRPr="00976E81">
              <w:rPr>
                <w:rFonts w:ascii="Roboto Condensed" w:hAnsi="Roboto Condensed"/>
              </w:rPr>
              <w:t xml:space="preserve">Почтовый адрес: 443011, г. Самара, ул. Советской Армии, д.205 </w:t>
            </w:r>
          </w:p>
          <w:p w14:paraId="02EE22FF" w14:textId="77777777" w:rsidR="004E2E1F" w:rsidRPr="00976E81" w:rsidRDefault="004E2E1F" w:rsidP="00284B7F">
            <w:pPr>
              <w:pStyle w:val="11"/>
              <w:tabs>
                <w:tab w:val="left" w:pos="851"/>
              </w:tabs>
              <w:suppressAutoHyphens/>
              <w:jc w:val="both"/>
              <w:rPr>
                <w:rFonts w:ascii="Roboto Condensed" w:hAnsi="Roboto Condensed"/>
              </w:rPr>
            </w:pPr>
            <w:r w:rsidRPr="00976E81">
              <w:rPr>
                <w:rFonts w:ascii="Roboto Condensed" w:hAnsi="Roboto Condensed"/>
              </w:rPr>
              <w:t>ИНН/КПП: 7714072839/631602004</w:t>
            </w:r>
          </w:p>
          <w:p w14:paraId="04C151E7" w14:textId="77777777" w:rsidR="004E2E1F" w:rsidRPr="00976E81" w:rsidRDefault="004E2E1F" w:rsidP="00284B7F">
            <w:pPr>
              <w:pStyle w:val="11"/>
              <w:tabs>
                <w:tab w:val="left" w:pos="851"/>
              </w:tabs>
              <w:suppressAutoHyphens/>
              <w:jc w:val="both"/>
              <w:rPr>
                <w:rFonts w:ascii="Roboto Condensed" w:hAnsi="Roboto Condensed"/>
              </w:rPr>
            </w:pPr>
            <w:r w:rsidRPr="00976E81">
              <w:rPr>
                <w:rFonts w:ascii="Roboto Condensed" w:hAnsi="Roboto Condensed"/>
              </w:rPr>
              <w:t xml:space="preserve">ОГРН: 102 770 031 00 76  </w:t>
            </w:r>
          </w:p>
          <w:p w14:paraId="076FC66B" w14:textId="77777777" w:rsidR="004E2E1F" w:rsidRPr="00976E81" w:rsidRDefault="004E2E1F" w:rsidP="00284B7F">
            <w:pPr>
              <w:pStyle w:val="11"/>
              <w:tabs>
                <w:tab w:val="left" w:pos="851"/>
              </w:tabs>
              <w:suppressAutoHyphens/>
              <w:jc w:val="both"/>
              <w:rPr>
                <w:rFonts w:ascii="Roboto Condensed" w:hAnsi="Roboto Condensed"/>
              </w:rPr>
            </w:pPr>
            <w:r w:rsidRPr="00976E81">
              <w:rPr>
                <w:rFonts w:ascii="Roboto Condensed" w:hAnsi="Roboto Condensed"/>
              </w:rPr>
              <w:t xml:space="preserve">Полное наименование учреждения банка Поволжский банк ПАО «Сбербанк» г. Самара </w:t>
            </w:r>
          </w:p>
          <w:p w14:paraId="661BA384" w14:textId="77777777" w:rsidR="004E2E1F" w:rsidRPr="00976E81" w:rsidRDefault="004E2E1F" w:rsidP="00284B7F">
            <w:pPr>
              <w:pStyle w:val="11"/>
              <w:tabs>
                <w:tab w:val="left" w:pos="851"/>
              </w:tabs>
              <w:suppressAutoHyphens/>
              <w:jc w:val="both"/>
              <w:rPr>
                <w:rFonts w:ascii="Roboto Condensed" w:hAnsi="Roboto Condensed"/>
              </w:rPr>
            </w:pPr>
            <w:r w:rsidRPr="00976E81">
              <w:rPr>
                <w:rFonts w:ascii="Roboto Condensed" w:hAnsi="Roboto Condensed"/>
              </w:rPr>
              <w:t>Расчетный счет: 40502810554020100026</w:t>
            </w:r>
          </w:p>
          <w:p w14:paraId="4D5CF9CA" w14:textId="77777777" w:rsidR="004E2E1F" w:rsidRPr="00976E81" w:rsidRDefault="004E2E1F" w:rsidP="00284B7F">
            <w:pPr>
              <w:pStyle w:val="11"/>
              <w:tabs>
                <w:tab w:val="left" w:pos="851"/>
              </w:tabs>
              <w:suppressAutoHyphens/>
              <w:jc w:val="both"/>
              <w:rPr>
                <w:rFonts w:ascii="Roboto Condensed" w:hAnsi="Roboto Condensed"/>
              </w:rPr>
            </w:pPr>
            <w:r w:rsidRPr="00976E81">
              <w:rPr>
                <w:rFonts w:ascii="Roboto Condensed" w:hAnsi="Roboto Condensed"/>
              </w:rPr>
              <w:t>БИК: 043601607</w:t>
            </w:r>
          </w:p>
          <w:p w14:paraId="02E7907B" w14:textId="77777777" w:rsidR="004E2E1F" w:rsidRPr="00976E81" w:rsidRDefault="004E2E1F" w:rsidP="00284B7F">
            <w:pPr>
              <w:pStyle w:val="11"/>
              <w:tabs>
                <w:tab w:val="left" w:pos="851"/>
              </w:tabs>
              <w:suppressAutoHyphens/>
              <w:jc w:val="both"/>
              <w:rPr>
                <w:rFonts w:ascii="Roboto Condensed" w:hAnsi="Roboto Condensed"/>
              </w:rPr>
            </w:pPr>
            <w:r w:rsidRPr="00976E81">
              <w:rPr>
                <w:rFonts w:ascii="Roboto Condensed" w:hAnsi="Roboto Condensed"/>
              </w:rPr>
              <w:t>Корреспондентский счет: 30101810200000000607</w:t>
            </w:r>
          </w:p>
          <w:p w14:paraId="0ABF217B" w14:textId="77777777" w:rsidR="001D0D1B" w:rsidRPr="00976E81" w:rsidRDefault="001D0D1B" w:rsidP="00284B7F">
            <w:pPr>
              <w:ind w:left="6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В платежном поручении Получатель ГТРК «Самара»</w:t>
            </w:r>
          </w:p>
          <w:p w14:paraId="61741BA3" w14:textId="77777777" w:rsidR="008245C5" w:rsidRPr="00976E81" w:rsidRDefault="00185408" w:rsidP="00284B7F">
            <w:pPr>
              <w:ind w:left="6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+7 (846) 926-25-37, news@tvsamara.ru</w:t>
            </w:r>
            <w:r w:rsidR="00EC0BEF" w:rsidRPr="00976E81">
              <w:rPr>
                <w:rFonts w:ascii="Roboto Condensed" w:hAnsi="Roboto Condensed"/>
                <w:sz w:val="20"/>
                <w:szCs w:val="20"/>
              </w:rPr>
              <w:t xml:space="preserve"> </w:t>
            </w:r>
          </w:p>
          <w:p w14:paraId="257634FC" w14:textId="77777777" w:rsidR="004E2E1F" w:rsidRPr="00976E81" w:rsidRDefault="004E2E1F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</w:p>
          <w:p w14:paraId="3E551FA5" w14:textId="6489E0F1" w:rsidR="00EC0BEF" w:rsidRDefault="004E2E1F" w:rsidP="00284B7F">
            <w:pPr>
              <w:jc w:val="both"/>
              <w:rPr>
                <w:ins w:id="58" w:author="lawyer" w:date="2024-12-28T14:13:00Z"/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>Главный бухгалтер ГТРК «Самара»</w:t>
            </w:r>
          </w:p>
          <w:p w14:paraId="18877630" w14:textId="77777777" w:rsidR="009A1C6D" w:rsidRPr="00976E81" w:rsidRDefault="009A1C6D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</w:p>
          <w:p w14:paraId="7FC25972" w14:textId="77777777" w:rsidR="004E2E1F" w:rsidRPr="00976E81" w:rsidRDefault="004E2E1F" w:rsidP="00284B7F">
            <w:pPr>
              <w:jc w:val="both"/>
              <w:rPr>
                <w:rFonts w:ascii="Roboto Condensed" w:hAnsi="Roboto Condensed"/>
                <w:sz w:val="20"/>
                <w:szCs w:val="20"/>
              </w:rPr>
            </w:pPr>
          </w:p>
          <w:p w14:paraId="62ABD834" w14:textId="2F1C3AF9" w:rsidR="0056002A" w:rsidRPr="00976E81" w:rsidRDefault="000F7C08" w:rsidP="00284B7F">
            <w:pPr>
              <w:ind w:left="113"/>
              <w:jc w:val="both"/>
              <w:rPr>
                <w:rFonts w:ascii="Roboto Condensed" w:hAnsi="Roboto Condensed"/>
                <w:sz w:val="20"/>
                <w:szCs w:val="20"/>
              </w:rPr>
            </w:pPr>
            <w:r w:rsidRPr="00976E81">
              <w:rPr>
                <w:rFonts w:ascii="Roboto Condensed" w:hAnsi="Roboto Condensed"/>
                <w:sz w:val="20"/>
                <w:szCs w:val="20"/>
              </w:rPr>
              <w:t xml:space="preserve">___________________ / </w:t>
            </w:r>
            <w:r w:rsidR="004E2E1F" w:rsidRPr="00976E81">
              <w:rPr>
                <w:rFonts w:ascii="Roboto Condensed" w:hAnsi="Roboto Condensed"/>
                <w:sz w:val="20"/>
                <w:szCs w:val="20"/>
              </w:rPr>
              <w:t>Смиренская И.Ю.</w:t>
            </w:r>
          </w:p>
        </w:tc>
      </w:tr>
    </w:tbl>
    <w:p w14:paraId="02C3B3D5" w14:textId="77777777" w:rsidR="007E70AD" w:rsidRPr="00976E81" w:rsidRDefault="007E70AD" w:rsidP="00284B7F">
      <w:pPr>
        <w:jc w:val="both"/>
        <w:rPr>
          <w:rFonts w:ascii="Roboto Condensed" w:hAnsi="Roboto Condensed"/>
          <w:sz w:val="20"/>
          <w:szCs w:val="20"/>
        </w:rPr>
      </w:pPr>
    </w:p>
    <w:sectPr w:rsidR="007E70AD" w:rsidRPr="00976E81" w:rsidSect="00CC50AB">
      <w:footerReference w:type="default" r:id="rId8"/>
      <w:headerReference w:type="first" r:id="rId9"/>
      <w:footnotePr>
        <w:pos w:val="beneathText"/>
      </w:footnotePr>
      <w:pgSz w:w="11905" w:h="16837"/>
      <w:pgMar w:top="426" w:right="851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E3EC7" w14:textId="77777777" w:rsidR="000F622D" w:rsidRDefault="000F622D" w:rsidP="00C25FE9">
      <w:r>
        <w:separator/>
      </w:r>
    </w:p>
  </w:endnote>
  <w:endnote w:type="continuationSeparator" w:id="0">
    <w:p w14:paraId="01BD4C33" w14:textId="77777777" w:rsidR="000F622D" w:rsidRDefault="000F622D" w:rsidP="00C25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 Narrow">
    <w:altName w:val="Arial Narrow"/>
    <w:charset w:val="CC"/>
    <w:family w:val="swiss"/>
    <w:pitch w:val="variable"/>
    <w:sig w:usb0="A00002EF" w:usb1="5000204B" w:usb2="00000000" w:usb3="00000000" w:csb0="00000097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0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lumbCondensed">
    <w:charset w:val="00"/>
    <w:family w:val="auto"/>
    <w:pitch w:val="variable"/>
    <w:sig w:usb0="8000028B" w:usb1="00000048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96EB4" w14:textId="0456C92C" w:rsidR="004F5E35" w:rsidRPr="0056002A" w:rsidRDefault="004F5E35" w:rsidP="00667D13">
    <w:pPr>
      <w:pStyle w:val="af1"/>
      <w:rPr>
        <w:rFonts w:ascii="Roboto Condensed" w:hAnsi="Roboto Condensed"/>
        <w:sz w:val="18"/>
      </w:rPr>
    </w:pPr>
    <w:r w:rsidRPr="0056002A">
      <w:rPr>
        <w:rFonts w:ascii="Roboto Condensed" w:hAnsi="Roboto Condensed"/>
        <w:sz w:val="18"/>
      </w:rPr>
      <w:t xml:space="preserve">Стр. </w:t>
    </w:r>
    <w:r w:rsidRPr="0056002A">
      <w:rPr>
        <w:rFonts w:ascii="Roboto Condensed" w:hAnsi="Roboto Condensed"/>
        <w:sz w:val="18"/>
      </w:rPr>
      <w:fldChar w:fldCharType="begin"/>
    </w:r>
    <w:r w:rsidRPr="0056002A">
      <w:rPr>
        <w:rFonts w:ascii="Roboto Condensed" w:hAnsi="Roboto Condensed"/>
        <w:sz w:val="18"/>
      </w:rPr>
      <w:instrText xml:space="preserve"> PAGE   \* MERGEFORMAT </w:instrText>
    </w:r>
    <w:r w:rsidRPr="0056002A">
      <w:rPr>
        <w:rFonts w:ascii="Roboto Condensed" w:hAnsi="Roboto Condensed"/>
        <w:sz w:val="18"/>
      </w:rPr>
      <w:fldChar w:fldCharType="separate"/>
    </w:r>
    <w:r w:rsidR="009C5065">
      <w:rPr>
        <w:rFonts w:ascii="Roboto Condensed" w:hAnsi="Roboto Condensed"/>
        <w:noProof/>
        <w:sz w:val="18"/>
      </w:rPr>
      <w:t>2</w:t>
    </w:r>
    <w:r w:rsidRPr="0056002A">
      <w:rPr>
        <w:rFonts w:ascii="Roboto Condensed" w:hAnsi="Roboto Condensed"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AF9184" w14:textId="77777777" w:rsidR="000F622D" w:rsidRDefault="000F622D" w:rsidP="00C25FE9">
      <w:r>
        <w:separator/>
      </w:r>
    </w:p>
  </w:footnote>
  <w:footnote w:type="continuationSeparator" w:id="0">
    <w:p w14:paraId="43E2D2A4" w14:textId="77777777" w:rsidR="000F622D" w:rsidRDefault="000F622D" w:rsidP="00C25FE9">
      <w:r>
        <w:continuationSeparator/>
      </w:r>
    </w:p>
  </w:footnote>
  <w:footnote w:id="1">
    <w:p w14:paraId="716B6BD1" w14:textId="77777777" w:rsidR="004F5E35" w:rsidRPr="0056002A" w:rsidRDefault="004F5E35" w:rsidP="00A7289B">
      <w:pPr>
        <w:pStyle w:val="af7"/>
        <w:rPr>
          <w:rFonts w:ascii="Roboto Condensed" w:hAnsi="Roboto Condensed"/>
          <w:sz w:val="18"/>
        </w:rPr>
      </w:pPr>
      <w:r w:rsidRPr="0056002A">
        <w:rPr>
          <w:rStyle w:val="af9"/>
          <w:rFonts w:ascii="Roboto Condensed" w:hAnsi="Roboto Condensed"/>
          <w:sz w:val="18"/>
        </w:rPr>
        <w:footnoteRef/>
      </w:r>
      <w:r w:rsidRPr="0056002A">
        <w:rPr>
          <w:rFonts w:ascii="Roboto Condensed" w:hAnsi="Roboto Condensed"/>
          <w:sz w:val="18"/>
        </w:rPr>
        <w:t xml:space="preserve"> В абонентскую плату входит восстановление данных, которые являются критичными для заказчика и подлежат резервному хранению.  </w:t>
      </w:r>
    </w:p>
  </w:footnote>
  <w:footnote w:id="2">
    <w:p w14:paraId="41142F1B" w14:textId="77777777" w:rsidR="004F5E35" w:rsidRPr="0056002A" w:rsidRDefault="004F5E35" w:rsidP="00A7289B">
      <w:pPr>
        <w:pStyle w:val="af7"/>
        <w:rPr>
          <w:rFonts w:ascii="Roboto Condensed" w:hAnsi="Roboto Condensed"/>
        </w:rPr>
      </w:pPr>
      <w:r w:rsidRPr="0056002A">
        <w:rPr>
          <w:rStyle w:val="af9"/>
          <w:rFonts w:ascii="Roboto Condensed" w:hAnsi="Roboto Condensed"/>
          <w:sz w:val="18"/>
        </w:rPr>
        <w:footnoteRef/>
      </w:r>
      <w:r w:rsidRPr="0056002A">
        <w:rPr>
          <w:rFonts w:ascii="Roboto Condensed" w:hAnsi="Roboto Condensed"/>
          <w:sz w:val="18"/>
        </w:rPr>
        <w:t xml:space="preserve"> Резервное копирование и восстановление локальных данных не производится. Все данные пользователей должны располагаться на сервере.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2EA39" w14:textId="77777777" w:rsidR="004F5E35" w:rsidRPr="00DC3625" w:rsidRDefault="004F5E35" w:rsidP="00991421">
    <w:pPr>
      <w:pStyle w:val="af"/>
      <w:rPr>
        <w:lang w:val="en-US"/>
      </w:rPr>
    </w:pPr>
  </w:p>
  <w:p w14:paraId="3B6083EB" w14:textId="77777777" w:rsidR="004F5E35" w:rsidRDefault="004F5E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D0D"/>
    <w:multiLevelType w:val="hybridMultilevel"/>
    <w:tmpl w:val="EA7AFD4A"/>
    <w:lvl w:ilvl="0" w:tplc="CDFE27BE">
      <w:start w:val="1"/>
      <w:numFmt w:val="decimal"/>
      <w:lvlText w:val="3.%1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8050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CA2266"/>
    <w:multiLevelType w:val="hybridMultilevel"/>
    <w:tmpl w:val="84BCA5B4"/>
    <w:lvl w:ilvl="0" w:tplc="635ACDCC">
      <w:start w:val="1"/>
      <w:numFmt w:val="decimal"/>
      <w:lvlText w:val="8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F40BFE"/>
    <w:multiLevelType w:val="hybridMultilevel"/>
    <w:tmpl w:val="A1E8D1D4"/>
    <w:lvl w:ilvl="0" w:tplc="D3BECBE4">
      <w:start w:val="1"/>
      <w:numFmt w:val="decimal"/>
      <w:lvlText w:val="4.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DD1B9D"/>
    <w:multiLevelType w:val="hybridMultilevel"/>
    <w:tmpl w:val="291A3F12"/>
    <w:lvl w:ilvl="0" w:tplc="281C02CA">
      <w:start w:val="1"/>
      <w:numFmt w:val="decimal"/>
      <w:lvlText w:val="5.%1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14CC7B84"/>
    <w:multiLevelType w:val="hybridMultilevel"/>
    <w:tmpl w:val="A4F6F568"/>
    <w:lvl w:ilvl="0" w:tplc="278455B6">
      <w:start w:val="1"/>
      <w:numFmt w:val="decimal"/>
      <w:lvlText w:val="10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AE0721"/>
    <w:multiLevelType w:val="hybridMultilevel"/>
    <w:tmpl w:val="6C5467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1D515BBD"/>
    <w:multiLevelType w:val="hybridMultilevel"/>
    <w:tmpl w:val="23BEB484"/>
    <w:lvl w:ilvl="0" w:tplc="C46630DA">
      <w:start w:val="1"/>
      <w:numFmt w:val="decimal"/>
      <w:lvlText w:val="4.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218EF"/>
    <w:multiLevelType w:val="hybridMultilevel"/>
    <w:tmpl w:val="0884FA40"/>
    <w:lvl w:ilvl="0" w:tplc="2B1882A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27AFB"/>
    <w:multiLevelType w:val="hybridMultilevel"/>
    <w:tmpl w:val="A87C3E24"/>
    <w:lvl w:ilvl="0" w:tplc="0419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275D5D3F"/>
    <w:multiLevelType w:val="hybridMultilevel"/>
    <w:tmpl w:val="CC66E150"/>
    <w:lvl w:ilvl="0" w:tplc="5B342E10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3127E"/>
    <w:multiLevelType w:val="hybridMultilevel"/>
    <w:tmpl w:val="449CA7F2"/>
    <w:lvl w:ilvl="0" w:tplc="281C02CA">
      <w:start w:val="1"/>
      <w:numFmt w:val="decimal"/>
      <w:lvlText w:val="5.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4F55EAA"/>
    <w:multiLevelType w:val="hybridMultilevel"/>
    <w:tmpl w:val="E968CBD8"/>
    <w:lvl w:ilvl="0" w:tplc="48E267DE">
      <w:start w:val="1"/>
      <w:numFmt w:val="decimal"/>
      <w:lvlText w:val="11.%1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3" w15:restartNumberingAfterBreak="0">
    <w:nsid w:val="360C2A60"/>
    <w:multiLevelType w:val="multilevel"/>
    <w:tmpl w:val="BFD6FDAC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65A4962"/>
    <w:multiLevelType w:val="hybridMultilevel"/>
    <w:tmpl w:val="C922C0CA"/>
    <w:lvl w:ilvl="0" w:tplc="0BF61F86">
      <w:start w:val="1"/>
      <w:numFmt w:val="decimal"/>
      <w:lvlText w:val="7.%1"/>
      <w:lvlJc w:val="left"/>
      <w:pPr>
        <w:tabs>
          <w:tab w:val="num" w:pos="1800"/>
        </w:tabs>
        <w:ind w:left="2520" w:hanging="360"/>
      </w:pPr>
      <w:rPr>
        <w:rFonts w:hint="default"/>
        <w:b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8E19BC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88A3B60"/>
    <w:multiLevelType w:val="hybridMultilevel"/>
    <w:tmpl w:val="29E49992"/>
    <w:lvl w:ilvl="0" w:tplc="DC44A162">
      <w:start w:val="1"/>
      <w:numFmt w:val="decimal"/>
      <w:lvlText w:val="3.1.%1"/>
      <w:lvlJc w:val="left"/>
      <w:pPr>
        <w:ind w:left="2345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3065" w:hanging="360"/>
      </w:pPr>
    </w:lvl>
    <w:lvl w:ilvl="2" w:tplc="0419001B" w:tentative="1">
      <w:start w:val="1"/>
      <w:numFmt w:val="lowerRoman"/>
      <w:lvlText w:val="%3."/>
      <w:lvlJc w:val="right"/>
      <w:pPr>
        <w:ind w:left="3785" w:hanging="180"/>
      </w:pPr>
    </w:lvl>
    <w:lvl w:ilvl="3" w:tplc="0419000F" w:tentative="1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 w15:restartNumberingAfterBreak="0">
    <w:nsid w:val="38BC3972"/>
    <w:multiLevelType w:val="hybridMultilevel"/>
    <w:tmpl w:val="76FAC4E4"/>
    <w:lvl w:ilvl="0" w:tplc="B0C029E4">
      <w:start w:val="1"/>
      <w:numFmt w:val="decimal"/>
      <w:lvlText w:val="7.%1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 w15:restartNumberingAfterBreak="0">
    <w:nsid w:val="40F35FF0"/>
    <w:multiLevelType w:val="hybridMultilevel"/>
    <w:tmpl w:val="6970770A"/>
    <w:lvl w:ilvl="0" w:tplc="281C02CA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DA10AC"/>
    <w:multiLevelType w:val="hybridMultilevel"/>
    <w:tmpl w:val="8C922934"/>
    <w:lvl w:ilvl="0" w:tplc="635ACDCC">
      <w:start w:val="1"/>
      <w:numFmt w:val="decimal"/>
      <w:lvlText w:val="8.%1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 w15:restartNumberingAfterBreak="0">
    <w:nsid w:val="426F4FD4"/>
    <w:multiLevelType w:val="hybridMultilevel"/>
    <w:tmpl w:val="7CB22242"/>
    <w:lvl w:ilvl="0" w:tplc="C5D4F4BA">
      <w:start w:val="1"/>
      <w:numFmt w:val="decimal"/>
      <w:lvlText w:val="2.%1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2D4460"/>
    <w:multiLevelType w:val="hybridMultilevel"/>
    <w:tmpl w:val="DF98730E"/>
    <w:lvl w:ilvl="0" w:tplc="0BF61F86">
      <w:start w:val="1"/>
      <w:numFmt w:val="decimal"/>
      <w:lvlText w:val="7.%1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2" w15:restartNumberingAfterBreak="0">
    <w:nsid w:val="57940754"/>
    <w:multiLevelType w:val="hybridMultilevel"/>
    <w:tmpl w:val="287A12CA"/>
    <w:lvl w:ilvl="0" w:tplc="4F3ABC94">
      <w:start w:val="1"/>
      <w:numFmt w:val="decimal"/>
      <w:lvlText w:val="6.%1"/>
      <w:lvlJc w:val="left"/>
      <w:pPr>
        <w:ind w:left="13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3" w15:restartNumberingAfterBreak="0">
    <w:nsid w:val="59765009"/>
    <w:multiLevelType w:val="multilevel"/>
    <w:tmpl w:val="A4D4080A"/>
    <w:lvl w:ilvl="0">
      <w:start w:val="1"/>
      <w:numFmt w:val="decimal"/>
      <w:pStyle w:val="a"/>
      <w:lvlText w:val="%1."/>
      <w:lvlJc w:val="left"/>
      <w:pPr>
        <w:ind w:left="454" w:hanging="454"/>
      </w:pPr>
      <w:rPr>
        <w:rFonts w:hint="default"/>
        <w:b w:val="0"/>
      </w:rPr>
    </w:lvl>
    <w:lvl w:ilvl="1">
      <w:start w:val="1"/>
      <w:numFmt w:val="decimal"/>
      <w:pStyle w:val="a0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E203BC0"/>
    <w:multiLevelType w:val="hybridMultilevel"/>
    <w:tmpl w:val="04EC23C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D28AF"/>
    <w:multiLevelType w:val="hybridMultilevel"/>
    <w:tmpl w:val="187E0C36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6" w15:restartNumberingAfterBreak="0">
    <w:nsid w:val="63E4778F"/>
    <w:multiLevelType w:val="hybridMultilevel"/>
    <w:tmpl w:val="11D4401C"/>
    <w:lvl w:ilvl="0" w:tplc="6810A212">
      <w:start w:val="1"/>
      <w:numFmt w:val="decimal"/>
      <w:lvlText w:val="3.2.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DB50C60"/>
    <w:multiLevelType w:val="hybridMultilevel"/>
    <w:tmpl w:val="D5F0132C"/>
    <w:lvl w:ilvl="0" w:tplc="0BF61F86">
      <w:start w:val="1"/>
      <w:numFmt w:val="decimal"/>
      <w:lvlText w:val="7.%1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8" w15:restartNumberingAfterBreak="0">
    <w:nsid w:val="6EA3381B"/>
    <w:multiLevelType w:val="hybridMultilevel"/>
    <w:tmpl w:val="011CC7FC"/>
    <w:lvl w:ilvl="0" w:tplc="EF869A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BA12FB34">
      <w:start w:val="1"/>
      <w:numFmt w:val="decimal"/>
      <w:lvlText w:val="1.%2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370BC"/>
    <w:multiLevelType w:val="hybridMultilevel"/>
    <w:tmpl w:val="6CD47F64"/>
    <w:lvl w:ilvl="0" w:tplc="2DAA4BCE">
      <w:start w:val="1"/>
      <w:numFmt w:val="decimal"/>
      <w:lvlText w:val="9.%1"/>
      <w:lvlJc w:val="left"/>
      <w:pPr>
        <w:ind w:left="136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0" w15:restartNumberingAfterBreak="0">
    <w:nsid w:val="775B225A"/>
    <w:multiLevelType w:val="hybridMultilevel"/>
    <w:tmpl w:val="21621584"/>
    <w:lvl w:ilvl="0" w:tplc="0419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1" w15:restartNumberingAfterBreak="0">
    <w:nsid w:val="78A34648"/>
    <w:multiLevelType w:val="hybridMultilevel"/>
    <w:tmpl w:val="072EC6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F14E44"/>
    <w:multiLevelType w:val="hybridMultilevel"/>
    <w:tmpl w:val="B43041D0"/>
    <w:lvl w:ilvl="0" w:tplc="D3BECBE4">
      <w:start w:val="1"/>
      <w:numFmt w:val="decimal"/>
      <w:lvlText w:val="4.%1"/>
      <w:lvlJc w:val="left"/>
      <w:pPr>
        <w:ind w:left="1004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8"/>
  </w:num>
  <w:num w:numId="2">
    <w:abstractNumId w:val="26"/>
  </w:num>
  <w:num w:numId="3">
    <w:abstractNumId w:val="8"/>
  </w:num>
  <w:num w:numId="4">
    <w:abstractNumId w:val="20"/>
  </w:num>
  <w:num w:numId="5">
    <w:abstractNumId w:val="0"/>
  </w:num>
  <w:num w:numId="6">
    <w:abstractNumId w:val="16"/>
  </w:num>
  <w:num w:numId="7">
    <w:abstractNumId w:val="32"/>
  </w:num>
  <w:num w:numId="8">
    <w:abstractNumId w:val="11"/>
  </w:num>
  <w:num w:numId="9">
    <w:abstractNumId w:val="10"/>
  </w:num>
  <w:num w:numId="10">
    <w:abstractNumId w:val="3"/>
  </w:num>
  <w:num w:numId="11">
    <w:abstractNumId w:val="7"/>
  </w:num>
  <w:num w:numId="12">
    <w:abstractNumId w:val="21"/>
  </w:num>
  <w:num w:numId="13">
    <w:abstractNumId w:val="27"/>
  </w:num>
  <w:num w:numId="14">
    <w:abstractNumId w:val="17"/>
  </w:num>
  <w:num w:numId="15">
    <w:abstractNumId w:val="2"/>
  </w:num>
  <w:num w:numId="16">
    <w:abstractNumId w:val="5"/>
  </w:num>
  <w:num w:numId="17">
    <w:abstractNumId w:val="29"/>
  </w:num>
  <w:num w:numId="18">
    <w:abstractNumId w:val="4"/>
  </w:num>
  <w:num w:numId="19">
    <w:abstractNumId w:val="22"/>
  </w:num>
  <w:num w:numId="20">
    <w:abstractNumId w:val="18"/>
  </w:num>
  <w:num w:numId="21">
    <w:abstractNumId w:val="12"/>
  </w:num>
  <w:num w:numId="22">
    <w:abstractNumId w:val="19"/>
  </w:num>
  <w:num w:numId="23">
    <w:abstractNumId w:val="14"/>
  </w:num>
  <w:num w:numId="24">
    <w:abstractNumId w:val="23"/>
  </w:num>
  <w:num w:numId="25">
    <w:abstractNumId w:val="23"/>
    <w:lvlOverride w:ilvl="0">
      <w:startOverride w:val="2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9"/>
  </w:num>
  <w:num w:numId="33">
    <w:abstractNumId w:val="25"/>
  </w:num>
  <w:num w:numId="34">
    <w:abstractNumId w:val="30"/>
  </w:num>
  <w:num w:numId="35">
    <w:abstractNumId w:val="15"/>
  </w:num>
  <w:num w:numId="36">
    <w:abstractNumId w:val="31"/>
  </w:num>
  <w:num w:numId="37">
    <w:abstractNumId w:val="6"/>
  </w:num>
  <w:num w:numId="38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wyer">
    <w15:presenceInfo w15:providerId="None" w15:userId="lawy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A9"/>
    <w:rsid w:val="00001D92"/>
    <w:rsid w:val="000032BA"/>
    <w:rsid w:val="00003BD4"/>
    <w:rsid w:val="000152D5"/>
    <w:rsid w:val="00016D92"/>
    <w:rsid w:val="00023B74"/>
    <w:rsid w:val="00032276"/>
    <w:rsid w:val="0003276D"/>
    <w:rsid w:val="00042B4A"/>
    <w:rsid w:val="00045BA8"/>
    <w:rsid w:val="00052148"/>
    <w:rsid w:val="000546E7"/>
    <w:rsid w:val="000547D2"/>
    <w:rsid w:val="00057447"/>
    <w:rsid w:val="00060BE4"/>
    <w:rsid w:val="00062CEA"/>
    <w:rsid w:val="0007172B"/>
    <w:rsid w:val="00073379"/>
    <w:rsid w:val="000735FF"/>
    <w:rsid w:val="00090409"/>
    <w:rsid w:val="000948AC"/>
    <w:rsid w:val="000A7F79"/>
    <w:rsid w:val="000B00CD"/>
    <w:rsid w:val="000B2E1A"/>
    <w:rsid w:val="000B4A3B"/>
    <w:rsid w:val="000C675B"/>
    <w:rsid w:val="000D2E2C"/>
    <w:rsid w:val="000D618E"/>
    <w:rsid w:val="000E59EC"/>
    <w:rsid w:val="000F1370"/>
    <w:rsid w:val="000F622D"/>
    <w:rsid w:val="000F7C08"/>
    <w:rsid w:val="00101664"/>
    <w:rsid w:val="00110B30"/>
    <w:rsid w:val="001448C8"/>
    <w:rsid w:val="001542EA"/>
    <w:rsid w:val="0016078E"/>
    <w:rsid w:val="001719E3"/>
    <w:rsid w:val="00173EC1"/>
    <w:rsid w:val="00185408"/>
    <w:rsid w:val="001B31C6"/>
    <w:rsid w:val="001B45F4"/>
    <w:rsid w:val="001C25A5"/>
    <w:rsid w:val="001C72B4"/>
    <w:rsid w:val="001D0D1B"/>
    <w:rsid w:val="001D5D16"/>
    <w:rsid w:val="001E13B4"/>
    <w:rsid w:val="001E336C"/>
    <w:rsid w:val="001F3713"/>
    <w:rsid w:val="00203DEE"/>
    <w:rsid w:val="00205197"/>
    <w:rsid w:val="002103CE"/>
    <w:rsid w:val="00210E7A"/>
    <w:rsid w:val="00223A34"/>
    <w:rsid w:val="00236264"/>
    <w:rsid w:val="00236611"/>
    <w:rsid w:val="00241411"/>
    <w:rsid w:val="00251AE3"/>
    <w:rsid w:val="002624D6"/>
    <w:rsid w:val="002647C3"/>
    <w:rsid w:val="0027461E"/>
    <w:rsid w:val="00277896"/>
    <w:rsid w:val="00277B8E"/>
    <w:rsid w:val="00284B7F"/>
    <w:rsid w:val="002A35BF"/>
    <w:rsid w:val="002A4BC3"/>
    <w:rsid w:val="002A6AFD"/>
    <w:rsid w:val="002A7310"/>
    <w:rsid w:val="002A7E8D"/>
    <w:rsid w:val="002B0101"/>
    <w:rsid w:val="002B26B3"/>
    <w:rsid w:val="002B65FD"/>
    <w:rsid w:val="002C3D5F"/>
    <w:rsid w:val="002C5418"/>
    <w:rsid w:val="002D200F"/>
    <w:rsid w:val="002E35FF"/>
    <w:rsid w:val="002E7633"/>
    <w:rsid w:val="002F714B"/>
    <w:rsid w:val="003110B5"/>
    <w:rsid w:val="0031182B"/>
    <w:rsid w:val="003136FE"/>
    <w:rsid w:val="00315490"/>
    <w:rsid w:val="00324FCD"/>
    <w:rsid w:val="003255AD"/>
    <w:rsid w:val="00326EA9"/>
    <w:rsid w:val="00337A34"/>
    <w:rsid w:val="00341E32"/>
    <w:rsid w:val="00341FD0"/>
    <w:rsid w:val="00343E1D"/>
    <w:rsid w:val="00355ED5"/>
    <w:rsid w:val="00362993"/>
    <w:rsid w:val="0036361F"/>
    <w:rsid w:val="003639A9"/>
    <w:rsid w:val="00380EB5"/>
    <w:rsid w:val="00382C43"/>
    <w:rsid w:val="00383B08"/>
    <w:rsid w:val="003975E0"/>
    <w:rsid w:val="003A19AF"/>
    <w:rsid w:val="003A6790"/>
    <w:rsid w:val="003A7611"/>
    <w:rsid w:val="003B2608"/>
    <w:rsid w:val="003C3E5B"/>
    <w:rsid w:val="003E5F56"/>
    <w:rsid w:val="003E6D12"/>
    <w:rsid w:val="003F7EA9"/>
    <w:rsid w:val="004056EE"/>
    <w:rsid w:val="00412A5D"/>
    <w:rsid w:val="00415F3F"/>
    <w:rsid w:val="00417EC7"/>
    <w:rsid w:val="00431CDA"/>
    <w:rsid w:val="00433F7F"/>
    <w:rsid w:val="00435EFE"/>
    <w:rsid w:val="0044161B"/>
    <w:rsid w:val="00445FC5"/>
    <w:rsid w:val="00452588"/>
    <w:rsid w:val="004539AC"/>
    <w:rsid w:val="004560B5"/>
    <w:rsid w:val="00456AA7"/>
    <w:rsid w:val="00470F63"/>
    <w:rsid w:val="00473E4D"/>
    <w:rsid w:val="00492115"/>
    <w:rsid w:val="004A6107"/>
    <w:rsid w:val="004B2E50"/>
    <w:rsid w:val="004D0675"/>
    <w:rsid w:val="004D61CE"/>
    <w:rsid w:val="004D797F"/>
    <w:rsid w:val="004E101B"/>
    <w:rsid w:val="004E2E1F"/>
    <w:rsid w:val="004E48C7"/>
    <w:rsid w:val="004F0DF7"/>
    <w:rsid w:val="004F5E35"/>
    <w:rsid w:val="004F603C"/>
    <w:rsid w:val="00501536"/>
    <w:rsid w:val="00526602"/>
    <w:rsid w:val="00526815"/>
    <w:rsid w:val="00537881"/>
    <w:rsid w:val="005378FB"/>
    <w:rsid w:val="0054431A"/>
    <w:rsid w:val="00545827"/>
    <w:rsid w:val="0056002A"/>
    <w:rsid w:val="00563870"/>
    <w:rsid w:val="005646A1"/>
    <w:rsid w:val="00574326"/>
    <w:rsid w:val="00576D66"/>
    <w:rsid w:val="00577929"/>
    <w:rsid w:val="00577A88"/>
    <w:rsid w:val="00587C7A"/>
    <w:rsid w:val="00590143"/>
    <w:rsid w:val="005A009B"/>
    <w:rsid w:val="005B2701"/>
    <w:rsid w:val="005C5897"/>
    <w:rsid w:val="005C60BE"/>
    <w:rsid w:val="005E001F"/>
    <w:rsid w:val="005F2280"/>
    <w:rsid w:val="00600553"/>
    <w:rsid w:val="00602C38"/>
    <w:rsid w:val="00604B9D"/>
    <w:rsid w:val="00606566"/>
    <w:rsid w:val="00614C26"/>
    <w:rsid w:val="0063655D"/>
    <w:rsid w:val="00653894"/>
    <w:rsid w:val="00663765"/>
    <w:rsid w:val="00667D13"/>
    <w:rsid w:val="00667DF4"/>
    <w:rsid w:val="00670576"/>
    <w:rsid w:val="00691941"/>
    <w:rsid w:val="006943DA"/>
    <w:rsid w:val="006975AD"/>
    <w:rsid w:val="006B3AD0"/>
    <w:rsid w:val="006C5609"/>
    <w:rsid w:val="006D2A5B"/>
    <w:rsid w:val="006D49F9"/>
    <w:rsid w:val="006F03A3"/>
    <w:rsid w:val="006F0918"/>
    <w:rsid w:val="006F553D"/>
    <w:rsid w:val="00700F5B"/>
    <w:rsid w:val="00701813"/>
    <w:rsid w:val="00702222"/>
    <w:rsid w:val="00703155"/>
    <w:rsid w:val="00704366"/>
    <w:rsid w:val="00712E16"/>
    <w:rsid w:val="00730279"/>
    <w:rsid w:val="007362DF"/>
    <w:rsid w:val="00741C56"/>
    <w:rsid w:val="00742F51"/>
    <w:rsid w:val="007442FE"/>
    <w:rsid w:val="00776902"/>
    <w:rsid w:val="0079084C"/>
    <w:rsid w:val="007A1B1C"/>
    <w:rsid w:val="007A6796"/>
    <w:rsid w:val="007A7FA6"/>
    <w:rsid w:val="007B111B"/>
    <w:rsid w:val="007B32E8"/>
    <w:rsid w:val="007B5162"/>
    <w:rsid w:val="007B6542"/>
    <w:rsid w:val="007B7ACB"/>
    <w:rsid w:val="007C6F56"/>
    <w:rsid w:val="007D154E"/>
    <w:rsid w:val="007D5371"/>
    <w:rsid w:val="007D6393"/>
    <w:rsid w:val="007D6EBB"/>
    <w:rsid w:val="007E46F1"/>
    <w:rsid w:val="007E5F68"/>
    <w:rsid w:val="007E70AD"/>
    <w:rsid w:val="007F0637"/>
    <w:rsid w:val="007F45DF"/>
    <w:rsid w:val="0080789F"/>
    <w:rsid w:val="008206E7"/>
    <w:rsid w:val="008245C5"/>
    <w:rsid w:val="00833F63"/>
    <w:rsid w:val="0083735F"/>
    <w:rsid w:val="00841885"/>
    <w:rsid w:val="00842AE9"/>
    <w:rsid w:val="00853212"/>
    <w:rsid w:val="00853A36"/>
    <w:rsid w:val="00872ACF"/>
    <w:rsid w:val="008810F5"/>
    <w:rsid w:val="008820A6"/>
    <w:rsid w:val="00890F45"/>
    <w:rsid w:val="008A30AA"/>
    <w:rsid w:val="008C0FB7"/>
    <w:rsid w:val="008D1B80"/>
    <w:rsid w:val="008D6B57"/>
    <w:rsid w:val="008D7384"/>
    <w:rsid w:val="008E2D19"/>
    <w:rsid w:val="008E4278"/>
    <w:rsid w:val="008E6C7F"/>
    <w:rsid w:val="008F03FD"/>
    <w:rsid w:val="00903EF7"/>
    <w:rsid w:val="00904A5E"/>
    <w:rsid w:val="00941CA9"/>
    <w:rsid w:val="009462F0"/>
    <w:rsid w:val="009464F3"/>
    <w:rsid w:val="00947BBE"/>
    <w:rsid w:val="009501B7"/>
    <w:rsid w:val="00954D8E"/>
    <w:rsid w:val="00955B76"/>
    <w:rsid w:val="00963299"/>
    <w:rsid w:val="00967DB9"/>
    <w:rsid w:val="0097523F"/>
    <w:rsid w:val="00976E81"/>
    <w:rsid w:val="00977FAC"/>
    <w:rsid w:val="009830E9"/>
    <w:rsid w:val="009833D4"/>
    <w:rsid w:val="009868A4"/>
    <w:rsid w:val="009910C3"/>
    <w:rsid w:val="00991421"/>
    <w:rsid w:val="00992DC7"/>
    <w:rsid w:val="009A197D"/>
    <w:rsid w:val="009A1C6D"/>
    <w:rsid w:val="009B3C92"/>
    <w:rsid w:val="009B7810"/>
    <w:rsid w:val="009C5065"/>
    <w:rsid w:val="009C7ACB"/>
    <w:rsid w:val="009C7D61"/>
    <w:rsid w:val="009D72EE"/>
    <w:rsid w:val="009E030F"/>
    <w:rsid w:val="009F20C7"/>
    <w:rsid w:val="00A15D0B"/>
    <w:rsid w:val="00A24552"/>
    <w:rsid w:val="00A308A3"/>
    <w:rsid w:val="00A308A5"/>
    <w:rsid w:val="00A31E39"/>
    <w:rsid w:val="00A329AD"/>
    <w:rsid w:val="00A34370"/>
    <w:rsid w:val="00A4442C"/>
    <w:rsid w:val="00A51EB8"/>
    <w:rsid w:val="00A5201D"/>
    <w:rsid w:val="00A52982"/>
    <w:rsid w:val="00A63A2D"/>
    <w:rsid w:val="00A7289B"/>
    <w:rsid w:val="00A85D1C"/>
    <w:rsid w:val="00A865B3"/>
    <w:rsid w:val="00AA0A01"/>
    <w:rsid w:val="00AA0DBD"/>
    <w:rsid w:val="00AB31E1"/>
    <w:rsid w:val="00AC759E"/>
    <w:rsid w:val="00AD7F49"/>
    <w:rsid w:val="00AF21FD"/>
    <w:rsid w:val="00AF70D2"/>
    <w:rsid w:val="00B16B8C"/>
    <w:rsid w:val="00B218F3"/>
    <w:rsid w:val="00B30991"/>
    <w:rsid w:val="00B502FD"/>
    <w:rsid w:val="00B553BE"/>
    <w:rsid w:val="00B647DC"/>
    <w:rsid w:val="00B8676C"/>
    <w:rsid w:val="00B906C7"/>
    <w:rsid w:val="00B92400"/>
    <w:rsid w:val="00BA445E"/>
    <w:rsid w:val="00BA462B"/>
    <w:rsid w:val="00BA4F7C"/>
    <w:rsid w:val="00BA72F0"/>
    <w:rsid w:val="00BB17AE"/>
    <w:rsid w:val="00BB2D89"/>
    <w:rsid w:val="00BB77DC"/>
    <w:rsid w:val="00BC0776"/>
    <w:rsid w:val="00BC42A6"/>
    <w:rsid w:val="00BD1AD1"/>
    <w:rsid w:val="00BD7539"/>
    <w:rsid w:val="00BE34A7"/>
    <w:rsid w:val="00BE5E07"/>
    <w:rsid w:val="00BF4E05"/>
    <w:rsid w:val="00C0082E"/>
    <w:rsid w:val="00C01E7F"/>
    <w:rsid w:val="00C03BA7"/>
    <w:rsid w:val="00C0445D"/>
    <w:rsid w:val="00C109B3"/>
    <w:rsid w:val="00C168F4"/>
    <w:rsid w:val="00C25FE9"/>
    <w:rsid w:val="00C27E8D"/>
    <w:rsid w:val="00C33AB2"/>
    <w:rsid w:val="00C35E99"/>
    <w:rsid w:val="00C36291"/>
    <w:rsid w:val="00C37537"/>
    <w:rsid w:val="00C44E67"/>
    <w:rsid w:val="00C474BA"/>
    <w:rsid w:val="00C47F3D"/>
    <w:rsid w:val="00C55724"/>
    <w:rsid w:val="00C57159"/>
    <w:rsid w:val="00C574E5"/>
    <w:rsid w:val="00C61097"/>
    <w:rsid w:val="00C6137F"/>
    <w:rsid w:val="00C63085"/>
    <w:rsid w:val="00C7351F"/>
    <w:rsid w:val="00C9099A"/>
    <w:rsid w:val="00CA3A0F"/>
    <w:rsid w:val="00CB2278"/>
    <w:rsid w:val="00CC50AB"/>
    <w:rsid w:val="00CC6E06"/>
    <w:rsid w:val="00CC7168"/>
    <w:rsid w:val="00CC71EB"/>
    <w:rsid w:val="00CD7225"/>
    <w:rsid w:val="00D01C26"/>
    <w:rsid w:val="00D0346B"/>
    <w:rsid w:val="00D04423"/>
    <w:rsid w:val="00D12EAB"/>
    <w:rsid w:val="00D145A7"/>
    <w:rsid w:val="00D21BC3"/>
    <w:rsid w:val="00D23999"/>
    <w:rsid w:val="00D26379"/>
    <w:rsid w:val="00D42CDD"/>
    <w:rsid w:val="00D548E6"/>
    <w:rsid w:val="00D55B5F"/>
    <w:rsid w:val="00D62058"/>
    <w:rsid w:val="00D62B3D"/>
    <w:rsid w:val="00D67E7D"/>
    <w:rsid w:val="00D700F1"/>
    <w:rsid w:val="00D802B8"/>
    <w:rsid w:val="00D80363"/>
    <w:rsid w:val="00D80E8C"/>
    <w:rsid w:val="00D81CA5"/>
    <w:rsid w:val="00D8246F"/>
    <w:rsid w:val="00D86B0E"/>
    <w:rsid w:val="00D951CF"/>
    <w:rsid w:val="00DA1DEB"/>
    <w:rsid w:val="00DB0C93"/>
    <w:rsid w:val="00DB0E07"/>
    <w:rsid w:val="00DC2381"/>
    <w:rsid w:val="00DC2754"/>
    <w:rsid w:val="00DD29ED"/>
    <w:rsid w:val="00DD3575"/>
    <w:rsid w:val="00DD6962"/>
    <w:rsid w:val="00DE0D0A"/>
    <w:rsid w:val="00DE3BBC"/>
    <w:rsid w:val="00DE6955"/>
    <w:rsid w:val="00DF4334"/>
    <w:rsid w:val="00DF496C"/>
    <w:rsid w:val="00E00253"/>
    <w:rsid w:val="00E232DB"/>
    <w:rsid w:val="00E24744"/>
    <w:rsid w:val="00E356A4"/>
    <w:rsid w:val="00E43974"/>
    <w:rsid w:val="00E51158"/>
    <w:rsid w:val="00E57312"/>
    <w:rsid w:val="00E64C44"/>
    <w:rsid w:val="00E73E91"/>
    <w:rsid w:val="00E76A8C"/>
    <w:rsid w:val="00E81558"/>
    <w:rsid w:val="00E86FDD"/>
    <w:rsid w:val="00EA4C36"/>
    <w:rsid w:val="00EB1000"/>
    <w:rsid w:val="00EB50A4"/>
    <w:rsid w:val="00EC0B66"/>
    <w:rsid w:val="00EC0BEF"/>
    <w:rsid w:val="00EC32E4"/>
    <w:rsid w:val="00EC479F"/>
    <w:rsid w:val="00EC5566"/>
    <w:rsid w:val="00EC5EDF"/>
    <w:rsid w:val="00ED1EFE"/>
    <w:rsid w:val="00ED73A0"/>
    <w:rsid w:val="00EE4914"/>
    <w:rsid w:val="00F014DA"/>
    <w:rsid w:val="00F043B3"/>
    <w:rsid w:val="00F1049F"/>
    <w:rsid w:val="00F152BD"/>
    <w:rsid w:val="00F15815"/>
    <w:rsid w:val="00F26513"/>
    <w:rsid w:val="00F36DE3"/>
    <w:rsid w:val="00F53004"/>
    <w:rsid w:val="00F607FF"/>
    <w:rsid w:val="00F61169"/>
    <w:rsid w:val="00F62FB0"/>
    <w:rsid w:val="00F63620"/>
    <w:rsid w:val="00F6440C"/>
    <w:rsid w:val="00F71121"/>
    <w:rsid w:val="00F71521"/>
    <w:rsid w:val="00F870A3"/>
    <w:rsid w:val="00F871D0"/>
    <w:rsid w:val="00F90A56"/>
    <w:rsid w:val="00FA37A4"/>
    <w:rsid w:val="00FA5ACE"/>
    <w:rsid w:val="00FB1EB0"/>
    <w:rsid w:val="00FB4154"/>
    <w:rsid w:val="00FB5F68"/>
    <w:rsid w:val="00FB693E"/>
    <w:rsid w:val="00FD3AFD"/>
    <w:rsid w:val="00FE0EE9"/>
    <w:rsid w:val="00FE2280"/>
    <w:rsid w:val="00FE2792"/>
    <w:rsid w:val="00FE6BF0"/>
    <w:rsid w:val="00FF4441"/>
    <w:rsid w:val="00FF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1A83C6"/>
  <w15:docId w15:val="{4E67C64F-2D74-486D-9C25-E1B4FC66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464F3"/>
    <w:pPr>
      <w:widowControl w:val="0"/>
      <w:suppressAutoHyphens/>
    </w:pPr>
    <w:rPr>
      <w:rFonts w:ascii="PT Sans Narrow" w:eastAsia="Arial Unicode MS" w:hAnsi="PT Sans Narrow"/>
      <w:sz w:val="22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C55724"/>
    <w:pPr>
      <w:keepNext/>
      <w:outlineLvl w:val="0"/>
    </w:pPr>
    <w:rPr>
      <w:rFonts w:eastAsia="Times New Roman"/>
      <w:b/>
      <w:bCs/>
      <w:kern w:val="32"/>
      <w:sz w:val="26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qFormat/>
    <w:rsid w:val="003F7EA9"/>
    <w:rPr>
      <w:b/>
      <w:bCs/>
    </w:rPr>
  </w:style>
  <w:style w:type="character" w:styleId="a6">
    <w:name w:val="Hyperlink"/>
    <w:semiHidden/>
    <w:rsid w:val="003F7EA9"/>
    <w:rPr>
      <w:color w:val="0000FF"/>
      <w:u w:val="single"/>
    </w:rPr>
  </w:style>
  <w:style w:type="paragraph" w:styleId="a7">
    <w:name w:val="Body Text"/>
    <w:basedOn w:val="a1"/>
    <w:semiHidden/>
    <w:rsid w:val="003F7EA9"/>
    <w:pPr>
      <w:spacing w:after="120"/>
    </w:pPr>
  </w:style>
  <w:style w:type="paragraph" w:customStyle="1" w:styleId="a8">
    <w:name w:val="Содержимое таблицы"/>
    <w:basedOn w:val="a1"/>
    <w:rsid w:val="003F7EA9"/>
    <w:pPr>
      <w:suppressLineNumbers/>
    </w:pPr>
  </w:style>
  <w:style w:type="table" w:styleId="a9">
    <w:name w:val="Table Grid"/>
    <w:basedOn w:val="a3"/>
    <w:rsid w:val="00E73E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Заголовок нумерации"/>
    <w:basedOn w:val="aa"/>
    <w:qFormat/>
    <w:rsid w:val="0056002A"/>
    <w:pPr>
      <w:numPr>
        <w:numId w:val="24"/>
      </w:numPr>
      <w:spacing w:before="120" w:after="80"/>
    </w:pPr>
    <w:rPr>
      <w:b/>
    </w:rPr>
  </w:style>
  <w:style w:type="paragraph" w:customStyle="1" w:styleId="a0">
    <w:name w:val="Текст нумерации"/>
    <w:basedOn w:val="a"/>
    <w:qFormat/>
    <w:rsid w:val="00C55724"/>
    <w:pPr>
      <w:numPr>
        <w:ilvl w:val="1"/>
      </w:numPr>
      <w:spacing w:line="264" w:lineRule="auto"/>
    </w:pPr>
    <w:rPr>
      <w:b w:val="0"/>
    </w:rPr>
  </w:style>
  <w:style w:type="paragraph" w:styleId="aa">
    <w:name w:val="List Paragraph"/>
    <w:basedOn w:val="a1"/>
    <w:uiPriority w:val="34"/>
    <w:qFormat/>
    <w:rsid w:val="007F0637"/>
    <w:pPr>
      <w:widowControl/>
      <w:suppressAutoHyphens w:val="0"/>
      <w:spacing w:after="200" w:line="276" w:lineRule="auto"/>
      <w:contextualSpacing/>
    </w:pPr>
    <w:rPr>
      <w:rFonts w:eastAsia="Calibri"/>
      <w:szCs w:val="22"/>
      <w:lang w:eastAsia="en-US"/>
    </w:rPr>
  </w:style>
  <w:style w:type="character" w:customStyle="1" w:styleId="10">
    <w:name w:val="Заголовок 1 Знак"/>
    <w:link w:val="1"/>
    <w:rsid w:val="00C55724"/>
    <w:rPr>
      <w:rFonts w:ascii="PlumbCondensed" w:hAnsi="PlumbCondensed"/>
      <w:b/>
      <w:bCs/>
      <w:kern w:val="32"/>
      <w:sz w:val="26"/>
      <w:szCs w:val="32"/>
      <w:lang w:eastAsia="ar-SA"/>
    </w:rPr>
  </w:style>
  <w:style w:type="paragraph" w:styleId="ab">
    <w:name w:val="Title"/>
    <w:basedOn w:val="a1"/>
    <w:next w:val="a1"/>
    <w:link w:val="ac"/>
    <w:qFormat/>
    <w:rsid w:val="00F62FB0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rsid w:val="00F62FB0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ad">
    <w:name w:val="Subtitle"/>
    <w:basedOn w:val="a1"/>
    <w:next w:val="a1"/>
    <w:link w:val="ae"/>
    <w:qFormat/>
    <w:rsid w:val="00F62FB0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e">
    <w:name w:val="Подзаголовок Знак"/>
    <w:link w:val="ad"/>
    <w:rsid w:val="00F62FB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header"/>
    <w:basedOn w:val="a1"/>
    <w:link w:val="af0"/>
    <w:uiPriority w:val="99"/>
    <w:rsid w:val="00C25FE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C25FE9"/>
    <w:rPr>
      <w:rFonts w:ascii="Arial" w:eastAsia="Arial Unicode MS" w:hAnsi="Arial"/>
      <w:sz w:val="24"/>
      <w:szCs w:val="24"/>
      <w:lang w:eastAsia="ar-SA"/>
    </w:rPr>
  </w:style>
  <w:style w:type="paragraph" w:styleId="af1">
    <w:name w:val="footer"/>
    <w:basedOn w:val="a1"/>
    <w:link w:val="af2"/>
    <w:uiPriority w:val="99"/>
    <w:rsid w:val="00667D13"/>
    <w:pPr>
      <w:tabs>
        <w:tab w:val="center" w:pos="4677"/>
        <w:tab w:val="right" w:pos="9355"/>
      </w:tabs>
      <w:ind w:left="-284"/>
      <w:jc w:val="right"/>
    </w:pPr>
    <w:rPr>
      <w:color w:val="808080"/>
      <w:sz w:val="20"/>
      <w:szCs w:val="18"/>
    </w:rPr>
  </w:style>
  <w:style w:type="character" w:customStyle="1" w:styleId="af2">
    <w:name w:val="Нижний колонтитул Знак"/>
    <w:link w:val="af1"/>
    <w:uiPriority w:val="99"/>
    <w:rsid w:val="00667D13"/>
    <w:rPr>
      <w:rFonts w:ascii="PlumbCondensed" w:eastAsia="Arial Unicode MS" w:hAnsi="PlumbCondensed"/>
      <w:color w:val="808080"/>
      <w:szCs w:val="18"/>
      <w:lang w:eastAsia="ar-SA"/>
    </w:rPr>
  </w:style>
  <w:style w:type="paragraph" w:styleId="af3">
    <w:name w:val="Balloon Text"/>
    <w:basedOn w:val="a1"/>
    <w:link w:val="af4"/>
    <w:rsid w:val="00060BE4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rsid w:val="00060BE4"/>
    <w:rPr>
      <w:rFonts w:ascii="Tahoma" w:eastAsia="Arial Unicode MS" w:hAnsi="Tahoma" w:cs="Tahoma"/>
      <w:sz w:val="16"/>
      <w:szCs w:val="16"/>
      <w:lang w:eastAsia="ar-SA"/>
    </w:rPr>
  </w:style>
  <w:style w:type="paragraph" w:customStyle="1" w:styleId="af5">
    <w:name w:val="Абзац"/>
    <w:basedOn w:val="a1"/>
    <w:link w:val="af6"/>
    <w:rsid w:val="00A7289B"/>
    <w:pPr>
      <w:widowControl/>
      <w:suppressAutoHyphens w:val="0"/>
      <w:spacing w:before="60" w:after="60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f7">
    <w:name w:val="footnote text"/>
    <w:basedOn w:val="a1"/>
    <w:link w:val="af8"/>
    <w:rsid w:val="00A7289B"/>
    <w:pPr>
      <w:widowControl/>
      <w:suppressAutoHyphens w:val="0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8">
    <w:name w:val="Текст сноски Знак"/>
    <w:basedOn w:val="a2"/>
    <w:link w:val="af7"/>
    <w:rsid w:val="00A7289B"/>
  </w:style>
  <w:style w:type="character" w:styleId="af9">
    <w:name w:val="footnote reference"/>
    <w:rsid w:val="00A7289B"/>
    <w:rPr>
      <w:vertAlign w:val="superscript"/>
    </w:rPr>
  </w:style>
  <w:style w:type="character" w:customStyle="1" w:styleId="af6">
    <w:name w:val="Абзац Знак"/>
    <w:link w:val="af5"/>
    <w:locked/>
    <w:rsid w:val="00A7289B"/>
    <w:rPr>
      <w:sz w:val="24"/>
    </w:rPr>
  </w:style>
  <w:style w:type="paragraph" w:customStyle="1" w:styleId="11">
    <w:name w:val="Обычный1"/>
    <w:rsid w:val="004E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1A35A-627F-4F3D-AFF0-1A074E01B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3243</Words>
  <Characters>18490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</vt:lpstr>
    </vt:vector>
  </TitlesOfParts>
  <Company>home</Company>
  <LinksUpToDate>false</LinksUpToDate>
  <CharactersWithSpaces>21690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</dc:title>
  <dc:creator>USER_NAME</dc:creator>
  <cp:lastModifiedBy>lawyer</cp:lastModifiedBy>
  <cp:revision>2</cp:revision>
  <cp:lastPrinted>2024-02-07T07:56:00Z</cp:lastPrinted>
  <dcterms:created xsi:type="dcterms:W3CDTF">2024-12-28T10:37:00Z</dcterms:created>
  <dcterms:modified xsi:type="dcterms:W3CDTF">2024-12-28T10:37:00Z</dcterms:modified>
</cp:coreProperties>
</file>