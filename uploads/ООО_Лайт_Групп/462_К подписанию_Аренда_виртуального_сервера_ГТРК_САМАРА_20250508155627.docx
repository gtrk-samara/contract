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E7FAB" w14:textId="1104F7F5" w:rsidR="005A6FD1" w:rsidRPr="00EC5F30" w:rsidRDefault="008B36CC" w:rsidP="00FF54C5">
      <w:pPr>
        <w:pStyle w:val="1"/>
        <w:suppressAutoHyphens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>ДОГОВОР №</w:t>
      </w:r>
      <w:r w:rsidR="00A54CAC" w:rsidRPr="00EC5F30">
        <w:rPr>
          <w:rFonts w:ascii="Roboto Condensed" w:hAnsi="Roboto Condensed"/>
          <w:szCs w:val="20"/>
          <w:lang w:val="en-US"/>
        </w:rPr>
        <w:t>4</w:t>
      </w:r>
      <w:r w:rsidR="00EC5F30" w:rsidRPr="00EC5F30">
        <w:rPr>
          <w:rFonts w:ascii="Roboto Condensed" w:hAnsi="Roboto Condensed"/>
          <w:szCs w:val="20"/>
        </w:rPr>
        <w:t>62</w:t>
      </w:r>
      <w:ins w:id="0" w:author="lawyer" w:date="2024-12-28T13:39:00Z">
        <w:r w:rsidR="008A15B9">
          <w:rPr>
            <w:rFonts w:ascii="Roboto Condensed" w:hAnsi="Roboto Condensed"/>
            <w:szCs w:val="20"/>
          </w:rPr>
          <w:t>/</w:t>
        </w:r>
        <w:r w:rsidR="008A15B9" w:rsidRPr="008A15B9">
          <w:t xml:space="preserve"> </w:t>
        </w:r>
        <w:r w:rsidR="008A15B9" w:rsidRPr="008A15B9">
          <w:rPr>
            <w:rFonts w:ascii="Roboto Condensed" w:hAnsi="Roboto Condensed"/>
            <w:szCs w:val="20"/>
          </w:rPr>
          <w:t>17/090125/410</w:t>
        </w:r>
      </w:ins>
    </w:p>
    <w:p w14:paraId="411490F9" w14:textId="77777777" w:rsidR="00C91FA1" w:rsidRPr="00EC5F30" w:rsidRDefault="0037536C" w:rsidP="00FF54C5">
      <w:pPr>
        <w:pStyle w:val="1"/>
        <w:suppressAutoHyphens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>ТЕЛЕМАТИЧЕСКИЕ УСЛУГИ СВЯЗИ</w:t>
      </w:r>
    </w:p>
    <w:p w14:paraId="4D0A6FBB" w14:textId="77777777" w:rsidR="003F21FE" w:rsidRPr="00EC5F30" w:rsidRDefault="003F21FE" w:rsidP="00FF54C5">
      <w:pPr>
        <w:suppressAutoHyphens/>
        <w:rPr>
          <w:rFonts w:ascii="Roboto Condensed" w:hAnsi="Roboto Condensed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65"/>
      </w:tblGrid>
      <w:tr w:rsidR="003F21FE" w:rsidRPr="00EC5F30" w14:paraId="1288D27F" w14:textId="77777777" w:rsidTr="00317311">
        <w:tc>
          <w:tcPr>
            <w:tcW w:w="5068" w:type="dxa"/>
            <w:tcMar>
              <w:left w:w="0" w:type="dxa"/>
              <w:right w:w="0" w:type="dxa"/>
            </w:tcMar>
          </w:tcPr>
          <w:p w14:paraId="246D3985" w14:textId="7BD5C1E0" w:rsidR="003F21FE" w:rsidRPr="00EC5F30" w:rsidRDefault="003F21FE" w:rsidP="00FF54C5">
            <w:pPr>
              <w:suppressAutoHyphens/>
              <w:rPr>
                <w:rFonts w:ascii="Roboto Condensed" w:hAnsi="Roboto Condensed"/>
                <w:szCs w:val="20"/>
              </w:rPr>
            </w:pPr>
            <w:r w:rsidRPr="00EC5F30">
              <w:rPr>
                <w:rFonts w:ascii="Roboto Condensed" w:hAnsi="Roboto Condensed"/>
                <w:szCs w:val="20"/>
              </w:rPr>
              <w:t>г. Воронеж</w:t>
            </w:r>
            <w:r w:rsidR="005A7230" w:rsidRPr="00EC5F30">
              <w:rPr>
                <w:rFonts w:ascii="Roboto Condensed" w:hAnsi="Roboto Condensed"/>
                <w:szCs w:val="20"/>
              </w:rPr>
              <w:t>/г. Самара</w:t>
            </w:r>
          </w:p>
        </w:tc>
        <w:tc>
          <w:tcPr>
            <w:tcW w:w="5069" w:type="dxa"/>
            <w:tcMar>
              <w:left w:w="0" w:type="dxa"/>
              <w:right w:w="0" w:type="dxa"/>
            </w:tcMar>
          </w:tcPr>
          <w:p w14:paraId="0D445BF7" w14:textId="04749878" w:rsidR="003F21FE" w:rsidRPr="00EC5F30" w:rsidRDefault="003F21FE" w:rsidP="000530C5">
            <w:pPr>
              <w:suppressAutoHyphens/>
              <w:jc w:val="right"/>
              <w:rPr>
                <w:rFonts w:ascii="Roboto Condensed" w:hAnsi="Roboto Condensed"/>
                <w:szCs w:val="20"/>
              </w:rPr>
            </w:pPr>
            <w:r w:rsidRPr="00EC5F30">
              <w:rPr>
                <w:rFonts w:ascii="Roboto Condensed" w:hAnsi="Roboto Condensed"/>
                <w:szCs w:val="20"/>
              </w:rPr>
              <w:t>«</w:t>
            </w:r>
            <w:del w:id="1" w:author="lawyer" w:date="2024-12-28T12:12:00Z">
              <w:r w:rsidR="00EC5F30" w:rsidRPr="00EC5F30" w:rsidDel="000530C5">
                <w:rPr>
                  <w:rFonts w:ascii="Roboto Condensed" w:hAnsi="Roboto Condensed"/>
                  <w:szCs w:val="20"/>
                </w:rPr>
                <w:delText>20</w:delText>
              </w:r>
            </w:del>
            <w:ins w:id="2" w:author="lawyer" w:date="2024-12-28T12:12:00Z">
              <w:r w:rsidR="000530C5">
                <w:rPr>
                  <w:rFonts w:ascii="Roboto Condensed" w:hAnsi="Roboto Condensed"/>
                  <w:szCs w:val="20"/>
                </w:rPr>
                <w:t>09</w:t>
              </w:r>
            </w:ins>
            <w:r w:rsidRPr="00EC5F30">
              <w:rPr>
                <w:rFonts w:ascii="Roboto Condensed" w:hAnsi="Roboto Condensed"/>
                <w:szCs w:val="20"/>
              </w:rPr>
              <w:t xml:space="preserve">» </w:t>
            </w:r>
            <w:del w:id="3" w:author="lawyer" w:date="2024-12-28T12:12:00Z">
              <w:r w:rsidR="00A54CAC" w:rsidRPr="00EC5F30" w:rsidDel="000530C5">
                <w:rPr>
                  <w:rFonts w:ascii="Roboto Condensed" w:hAnsi="Roboto Condensed"/>
                  <w:szCs w:val="20"/>
                </w:rPr>
                <w:delText>декабря</w:delText>
              </w:r>
            </w:del>
            <w:ins w:id="4" w:author="lawyer" w:date="2024-12-28T12:12:00Z">
              <w:r w:rsidR="000530C5">
                <w:rPr>
                  <w:rFonts w:ascii="Roboto Condensed" w:hAnsi="Roboto Condensed"/>
                  <w:szCs w:val="20"/>
                </w:rPr>
                <w:t>января</w:t>
              </w:r>
            </w:ins>
            <w:r w:rsidR="00953D24" w:rsidRPr="00EC5F30">
              <w:rPr>
                <w:rFonts w:ascii="Roboto Condensed" w:hAnsi="Roboto Condensed"/>
                <w:szCs w:val="20"/>
              </w:rPr>
              <w:t xml:space="preserve"> </w:t>
            </w:r>
            <w:r w:rsidR="008B36CC" w:rsidRPr="00EC5F30">
              <w:rPr>
                <w:rFonts w:ascii="Roboto Condensed" w:hAnsi="Roboto Condensed"/>
                <w:szCs w:val="20"/>
              </w:rPr>
              <w:t>20</w:t>
            </w:r>
            <w:r w:rsidR="00C5151D" w:rsidRPr="00EC5F30">
              <w:rPr>
                <w:rFonts w:ascii="Roboto Condensed" w:hAnsi="Roboto Condensed"/>
                <w:szCs w:val="20"/>
              </w:rPr>
              <w:t>2</w:t>
            </w:r>
            <w:del w:id="5" w:author="lawyer" w:date="2024-12-28T12:12:00Z">
              <w:r w:rsidR="00EC5F30" w:rsidRPr="00EC5F30" w:rsidDel="000530C5">
                <w:rPr>
                  <w:rFonts w:ascii="Roboto Condensed" w:hAnsi="Roboto Condensed"/>
                  <w:szCs w:val="20"/>
                </w:rPr>
                <w:delText>4</w:delText>
              </w:r>
            </w:del>
            <w:ins w:id="6" w:author="lawyer" w:date="2024-12-28T12:12:00Z">
              <w:r w:rsidR="000530C5">
                <w:rPr>
                  <w:rFonts w:ascii="Roboto Condensed" w:hAnsi="Roboto Condensed"/>
                  <w:szCs w:val="20"/>
                </w:rPr>
                <w:t>5</w:t>
              </w:r>
            </w:ins>
            <w:r w:rsidRPr="00EC5F30">
              <w:rPr>
                <w:rFonts w:ascii="Roboto Condensed" w:hAnsi="Roboto Condensed"/>
                <w:szCs w:val="20"/>
              </w:rPr>
              <w:t xml:space="preserve"> г.</w:t>
            </w:r>
          </w:p>
        </w:tc>
      </w:tr>
    </w:tbl>
    <w:p w14:paraId="26001BB8" w14:textId="77777777" w:rsidR="003F21FE" w:rsidRPr="00EC5F30" w:rsidRDefault="003F21FE" w:rsidP="00FF54C5">
      <w:pPr>
        <w:suppressAutoHyphens/>
        <w:rPr>
          <w:rFonts w:ascii="Roboto Condensed" w:hAnsi="Roboto Condensed"/>
          <w:szCs w:val="20"/>
        </w:rPr>
      </w:pPr>
    </w:p>
    <w:p w14:paraId="6D34238E" w14:textId="6ECBE7A2" w:rsidR="00C91FA1" w:rsidRPr="00EC5F30" w:rsidRDefault="00360A1E" w:rsidP="00FF54C5">
      <w:pPr>
        <w:suppressAutoHyphens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Федеральное государственное унитарное предприятие «Всероссийская государственная телевизионная и радиовещательная компания», в лице </w:t>
      </w:r>
      <w:r w:rsidR="00A97A46" w:rsidRPr="00EC5F30">
        <w:rPr>
          <w:rFonts w:ascii="Roboto Condensed" w:hAnsi="Roboto Condensed"/>
          <w:szCs w:val="20"/>
        </w:rPr>
        <w:t xml:space="preserve">главного бухгалтера филиала федерального государственного унитарного предприятия «Всероссийская государственная телевизионная и радиовещательная компания» «Государственная телевизионная и радиовещательная компания «Самара» Смиренской Илоны Юрьевны, действующей на основании доверенности по передоверию № 63/19-н/63-2023-4-314 от 12.05.2023г., </w:t>
      </w:r>
      <w:r w:rsidRPr="00EC5F30">
        <w:rPr>
          <w:rFonts w:ascii="Roboto Condensed" w:hAnsi="Roboto Condensed"/>
          <w:szCs w:val="20"/>
        </w:rPr>
        <w:t>именуемое в дальнейшем «</w:t>
      </w:r>
      <w:r w:rsidR="00FF54C5">
        <w:rPr>
          <w:rFonts w:ascii="Roboto Condensed" w:hAnsi="Roboto Condensed"/>
          <w:szCs w:val="20"/>
        </w:rPr>
        <w:t>З</w:t>
      </w:r>
      <w:r w:rsidRPr="00EC5F30">
        <w:rPr>
          <w:rFonts w:ascii="Roboto Condensed" w:hAnsi="Roboto Condensed"/>
          <w:szCs w:val="20"/>
        </w:rPr>
        <w:t>аказчик», с одной стороны, и ООО «</w:t>
      </w:r>
      <w:proofErr w:type="spellStart"/>
      <w:r w:rsidRPr="00EC5F30">
        <w:rPr>
          <w:rFonts w:ascii="Roboto Condensed" w:hAnsi="Roboto Condensed"/>
          <w:szCs w:val="20"/>
        </w:rPr>
        <w:t>Лайт</w:t>
      </w:r>
      <w:proofErr w:type="spellEnd"/>
      <w:r w:rsidRPr="00EC5F30">
        <w:rPr>
          <w:rFonts w:ascii="Roboto Condensed" w:hAnsi="Roboto Condensed"/>
          <w:szCs w:val="20"/>
        </w:rPr>
        <w:t xml:space="preserve"> Групп», в лице директора </w:t>
      </w:r>
      <w:r w:rsidR="00C5151D" w:rsidRPr="00EC5F30">
        <w:rPr>
          <w:rFonts w:ascii="Roboto Condensed" w:hAnsi="Roboto Condensed"/>
          <w:szCs w:val="20"/>
        </w:rPr>
        <w:t>Климова Алексея Валерьевича</w:t>
      </w:r>
      <w:r w:rsidRPr="00EC5F30">
        <w:rPr>
          <w:rFonts w:ascii="Roboto Condensed" w:hAnsi="Roboto Condensed"/>
          <w:szCs w:val="20"/>
        </w:rPr>
        <w:t xml:space="preserve">, действующего на основании </w:t>
      </w:r>
      <w:ins w:id="7" w:author="lawyer" w:date="2024-12-28T12:14:00Z">
        <w:r w:rsidR="004716E1">
          <w:rPr>
            <w:rFonts w:ascii="Roboto Condensed" w:hAnsi="Roboto Condensed"/>
            <w:szCs w:val="20"/>
          </w:rPr>
          <w:t>У</w:t>
        </w:r>
      </w:ins>
      <w:r w:rsidRPr="00EC5F30">
        <w:rPr>
          <w:rFonts w:ascii="Roboto Condensed" w:hAnsi="Roboto Condensed"/>
          <w:szCs w:val="20"/>
        </w:rPr>
        <w:t>става, именуемое в дальнейшем «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 xml:space="preserve">сполнитель», с другой стороны, именуемые в дальнейшем </w:t>
      </w:r>
      <w:r w:rsidR="00FF54C5">
        <w:rPr>
          <w:rFonts w:ascii="Roboto Condensed" w:hAnsi="Roboto Condensed"/>
          <w:szCs w:val="20"/>
        </w:rPr>
        <w:t>«С</w:t>
      </w:r>
      <w:r w:rsidRPr="00EC5F30">
        <w:rPr>
          <w:rFonts w:ascii="Roboto Condensed" w:hAnsi="Roboto Condensed"/>
          <w:szCs w:val="20"/>
        </w:rPr>
        <w:t>тороны</w:t>
      </w:r>
      <w:r w:rsidR="00FF54C5">
        <w:rPr>
          <w:rFonts w:ascii="Roboto Condensed" w:hAnsi="Roboto Condensed"/>
          <w:szCs w:val="20"/>
        </w:rPr>
        <w:t>»</w:t>
      </w:r>
      <w:r w:rsidRPr="00EC5F30">
        <w:rPr>
          <w:rFonts w:ascii="Roboto Condensed" w:hAnsi="Roboto Condensed"/>
          <w:szCs w:val="20"/>
        </w:rPr>
        <w:t>, заключили настоящий договор о нижеследующем</w:t>
      </w:r>
      <w:r w:rsidR="00F63706" w:rsidRPr="00EC5F30">
        <w:rPr>
          <w:rFonts w:ascii="Roboto Condensed" w:hAnsi="Roboto Condensed"/>
          <w:szCs w:val="20"/>
        </w:rPr>
        <w:t>:</w:t>
      </w:r>
    </w:p>
    <w:p w14:paraId="0444E3E5" w14:textId="77777777" w:rsidR="003F21FE" w:rsidRPr="00EC5F30" w:rsidRDefault="003F21FE" w:rsidP="00FF54C5">
      <w:pPr>
        <w:pStyle w:val="a7"/>
        <w:numPr>
          <w:ilvl w:val="0"/>
          <w:numId w:val="2"/>
        </w:numPr>
        <w:suppressAutoHyphens/>
        <w:spacing w:before="120" w:after="60"/>
        <w:ind w:left="0" w:firstLine="0"/>
        <w:outlineLvl w:val="0"/>
        <w:rPr>
          <w:rFonts w:ascii="Roboto Condensed" w:hAnsi="Roboto Condensed"/>
          <w:b/>
          <w:szCs w:val="20"/>
        </w:rPr>
      </w:pPr>
      <w:r w:rsidRPr="00EC5F30">
        <w:rPr>
          <w:rFonts w:ascii="Roboto Condensed" w:hAnsi="Roboto Condensed"/>
          <w:b/>
          <w:szCs w:val="20"/>
        </w:rPr>
        <w:t>ПРЕДМЕТ ДОГОВОРА</w:t>
      </w:r>
    </w:p>
    <w:p w14:paraId="61E76B7B" w14:textId="53C619CE" w:rsidR="00F63706" w:rsidRPr="00EC5F30" w:rsidRDefault="00F63706" w:rsidP="00FF54C5">
      <w:pPr>
        <w:pStyle w:val="a7"/>
        <w:numPr>
          <w:ilvl w:val="1"/>
          <w:numId w:val="2"/>
        </w:numPr>
        <w:suppressAutoHyphens/>
        <w:ind w:left="431" w:hanging="431"/>
        <w:outlineLvl w:val="0"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Предметом договора является предоставление услуг по </w:t>
      </w:r>
      <w:r w:rsidR="00545243" w:rsidRPr="00EC5F30">
        <w:rPr>
          <w:rFonts w:ascii="Roboto Condensed" w:hAnsi="Roboto Condensed"/>
          <w:szCs w:val="20"/>
        </w:rPr>
        <w:t>аренде</w:t>
      </w:r>
      <w:r w:rsidR="00923040" w:rsidRPr="00EC5F30">
        <w:rPr>
          <w:rFonts w:ascii="Roboto Condensed" w:hAnsi="Roboto Condensed"/>
          <w:szCs w:val="20"/>
        </w:rPr>
        <w:t xml:space="preserve"> веб-сервера</w:t>
      </w:r>
      <w:r w:rsidR="00545243" w:rsidRPr="00EC5F30">
        <w:rPr>
          <w:rFonts w:ascii="Roboto Condensed" w:hAnsi="Roboto Condensed"/>
          <w:szCs w:val="20"/>
        </w:rPr>
        <w:t xml:space="preserve"> </w:t>
      </w:r>
      <w:r w:rsidR="00FF54C5">
        <w:rPr>
          <w:rFonts w:ascii="Roboto Condensed" w:hAnsi="Roboto Condensed"/>
          <w:szCs w:val="20"/>
        </w:rPr>
        <w:t>И</w:t>
      </w:r>
      <w:r w:rsidR="00545243" w:rsidRPr="00EC5F30">
        <w:rPr>
          <w:rFonts w:ascii="Roboto Condensed" w:hAnsi="Roboto Condensed"/>
          <w:szCs w:val="20"/>
        </w:rPr>
        <w:t>сполнителя</w:t>
      </w:r>
      <w:r w:rsidR="00923040" w:rsidRPr="00EC5F30">
        <w:rPr>
          <w:rFonts w:ascii="Roboto Condensed" w:hAnsi="Roboto Condensed"/>
          <w:szCs w:val="20"/>
        </w:rPr>
        <w:t xml:space="preserve"> </w:t>
      </w:r>
      <w:r w:rsidR="00FF54C5">
        <w:rPr>
          <w:rFonts w:ascii="Roboto Condensed" w:hAnsi="Roboto Condensed"/>
          <w:szCs w:val="20"/>
        </w:rPr>
        <w:t>З</w:t>
      </w:r>
      <w:r w:rsidR="00B74109" w:rsidRPr="00EC5F30">
        <w:rPr>
          <w:rFonts w:ascii="Roboto Condensed" w:hAnsi="Roboto Condensed"/>
          <w:szCs w:val="20"/>
        </w:rPr>
        <w:t>аказчик</w:t>
      </w:r>
      <w:r w:rsidR="00545243" w:rsidRPr="00EC5F30">
        <w:rPr>
          <w:rFonts w:ascii="Roboto Condensed" w:hAnsi="Roboto Condensed"/>
          <w:szCs w:val="20"/>
        </w:rPr>
        <w:t xml:space="preserve">ом и предоставление услуг </w:t>
      </w:r>
      <w:proofErr w:type="spellStart"/>
      <w:r w:rsidR="00545243" w:rsidRPr="00EC5F30">
        <w:rPr>
          <w:rFonts w:ascii="Roboto Condensed" w:hAnsi="Roboto Condensed"/>
          <w:szCs w:val="20"/>
        </w:rPr>
        <w:t>телематических</w:t>
      </w:r>
      <w:proofErr w:type="spellEnd"/>
      <w:r w:rsidR="00545243" w:rsidRPr="00EC5F30">
        <w:rPr>
          <w:rFonts w:ascii="Roboto Condensed" w:hAnsi="Roboto Condensed"/>
          <w:szCs w:val="20"/>
        </w:rPr>
        <w:t xml:space="preserve"> служб связи </w:t>
      </w:r>
      <w:r w:rsidR="00923040" w:rsidRPr="00EC5F30">
        <w:rPr>
          <w:rFonts w:ascii="Roboto Condensed" w:hAnsi="Roboto Condensed"/>
          <w:szCs w:val="20"/>
        </w:rPr>
        <w:t>в соответствии с л</w:t>
      </w:r>
      <w:r w:rsidR="0037536C" w:rsidRPr="00EC5F30">
        <w:rPr>
          <w:rFonts w:ascii="Roboto Condensed" w:hAnsi="Roboto Condensed"/>
          <w:szCs w:val="20"/>
        </w:rPr>
        <w:t>ицензией Федеральной службы по надзору в сфере связи, информационных техно</w:t>
      </w:r>
      <w:r w:rsidR="00261D83" w:rsidRPr="00EC5F30">
        <w:rPr>
          <w:rFonts w:ascii="Roboto Condensed" w:hAnsi="Roboto Condensed"/>
          <w:szCs w:val="20"/>
        </w:rPr>
        <w:t>логий и массовых коммуникаций №</w:t>
      </w:r>
      <w:r w:rsidR="00D52AD8" w:rsidRPr="00EC5F30">
        <w:rPr>
          <w:rFonts w:ascii="Roboto Condensed" w:hAnsi="Roboto Condensed"/>
          <w:szCs w:val="20"/>
        </w:rPr>
        <w:t>147403</w:t>
      </w:r>
      <w:r w:rsidR="0037536C" w:rsidRPr="00EC5F30">
        <w:rPr>
          <w:rFonts w:ascii="Roboto Condensed" w:hAnsi="Roboto Condensed"/>
          <w:szCs w:val="20"/>
        </w:rPr>
        <w:t xml:space="preserve"> от 12.10.201</w:t>
      </w:r>
      <w:r w:rsidR="00D52AD8" w:rsidRPr="00EC5F30">
        <w:rPr>
          <w:rFonts w:ascii="Roboto Condensed" w:hAnsi="Roboto Condensed"/>
          <w:szCs w:val="20"/>
        </w:rPr>
        <w:t>6</w:t>
      </w:r>
      <w:r w:rsidR="0037536C" w:rsidRPr="00EC5F30">
        <w:rPr>
          <w:rFonts w:ascii="Roboto Condensed" w:hAnsi="Roboto Condensed"/>
          <w:szCs w:val="20"/>
        </w:rPr>
        <w:t xml:space="preserve"> года</w:t>
      </w:r>
      <w:r w:rsidRPr="00EC5F30">
        <w:rPr>
          <w:rFonts w:ascii="Roboto Condensed" w:hAnsi="Roboto Condensed"/>
          <w:szCs w:val="20"/>
        </w:rPr>
        <w:t xml:space="preserve">, по действующим тарифам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>сполнителя, представленным в Приложении №1.</w:t>
      </w:r>
    </w:p>
    <w:p w14:paraId="06133CBB" w14:textId="50C2F7AE" w:rsidR="00C91FA1" w:rsidRDefault="00F63706" w:rsidP="00FF54C5">
      <w:pPr>
        <w:pStyle w:val="a7"/>
        <w:numPr>
          <w:ilvl w:val="1"/>
          <w:numId w:val="2"/>
        </w:numPr>
        <w:suppressAutoHyphens/>
        <w:ind w:left="431" w:hanging="431"/>
        <w:outlineLvl w:val="0"/>
        <w:rPr>
          <w:ins w:id="8" w:author="lawyer" w:date="2024-12-28T13:15:00Z"/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>Перечень услуг, их объем и стоимость представлены в Приложении №1 настоящего договора.</w:t>
      </w:r>
    </w:p>
    <w:p w14:paraId="62A4B071" w14:textId="15684F54" w:rsidR="00F57C2D" w:rsidRPr="00EC5F30" w:rsidDel="008A15B9" w:rsidRDefault="00F57C2D">
      <w:pPr>
        <w:pStyle w:val="a7"/>
        <w:numPr>
          <w:ilvl w:val="1"/>
          <w:numId w:val="2"/>
        </w:numPr>
        <w:suppressAutoHyphens/>
        <w:ind w:left="426"/>
        <w:outlineLvl w:val="0"/>
        <w:rPr>
          <w:del w:id="9" w:author="lawyer" w:date="2024-12-28T13:38:00Z"/>
          <w:rFonts w:ascii="Roboto Condensed" w:hAnsi="Roboto Condensed"/>
          <w:szCs w:val="20"/>
        </w:rPr>
        <w:pPrChange w:id="10" w:author="lawyer" w:date="2024-12-28T13:15:00Z">
          <w:pPr>
            <w:pStyle w:val="a7"/>
            <w:numPr>
              <w:ilvl w:val="1"/>
              <w:numId w:val="2"/>
            </w:numPr>
            <w:suppressAutoHyphens/>
            <w:ind w:left="792" w:hanging="432"/>
            <w:outlineLvl w:val="0"/>
          </w:pPr>
        </w:pPrChange>
      </w:pPr>
    </w:p>
    <w:p w14:paraId="2B0D8CC1" w14:textId="77777777" w:rsidR="003F21FE" w:rsidRPr="00EC5F30" w:rsidRDefault="003F21FE" w:rsidP="00FF54C5">
      <w:pPr>
        <w:pStyle w:val="a7"/>
        <w:numPr>
          <w:ilvl w:val="0"/>
          <w:numId w:val="2"/>
        </w:numPr>
        <w:suppressAutoHyphens/>
        <w:spacing w:before="120" w:after="60"/>
        <w:ind w:left="0" w:firstLine="0"/>
        <w:contextualSpacing w:val="0"/>
        <w:outlineLvl w:val="0"/>
        <w:rPr>
          <w:rFonts w:ascii="Roboto Condensed" w:hAnsi="Roboto Condensed"/>
          <w:b/>
          <w:szCs w:val="20"/>
        </w:rPr>
      </w:pPr>
      <w:r w:rsidRPr="00EC5F30">
        <w:rPr>
          <w:rFonts w:ascii="Roboto Condensed" w:hAnsi="Roboto Condensed"/>
          <w:b/>
          <w:szCs w:val="20"/>
        </w:rPr>
        <w:t>ПРАВА И ОБЯЗАННОСТИ СТОРОН</w:t>
      </w:r>
    </w:p>
    <w:p w14:paraId="41DD9225" w14:textId="77777777" w:rsidR="003F21FE" w:rsidRPr="00EC5F30" w:rsidRDefault="003F21FE" w:rsidP="00FF54C5">
      <w:pPr>
        <w:pStyle w:val="a7"/>
        <w:numPr>
          <w:ilvl w:val="1"/>
          <w:numId w:val="2"/>
        </w:numPr>
        <w:suppressAutoHyphens/>
        <w:ind w:left="431" w:hanging="431"/>
        <w:outlineLvl w:val="0"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>Исполнитель обязуется:</w:t>
      </w:r>
    </w:p>
    <w:p w14:paraId="6C3C5A99" w14:textId="2953A99C" w:rsidR="003F21FE" w:rsidRPr="00EC5F30" w:rsidRDefault="00F030AA" w:rsidP="00FF54C5">
      <w:pPr>
        <w:pStyle w:val="a7"/>
        <w:numPr>
          <w:ilvl w:val="0"/>
          <w:numId w:val="5"/>
        </w:numPr>
        <w:suppressAutoHyphens/>
        <w:outlineLvl w:val="0"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>предоставлять услуги в соотве</w:t>
      </w:r>
      <w:r w:rsidR="00B00E02" w:rsidRPr="00EC5F30">
        <w:rPr>
          <w:rFonts w:ascii="Roboto Condensed" w:hAnsi="Roboto Condensed"/>
          <w:szCs w:val="20"/>
        </w:rPr>
        <w:t>тствии с настоящим договором и П</w:t>
      </w:r>
      <w:r w:rsidRPr="00EC5F30">
        <w:rPr>
          <w:rFonts w:ascii="Roboto Condensed" w:hAnsi="Roboto Condensed"/>
          <w:szCs w:val="20"/>
        </w:rPr>
        <w:t>риложени</w:t>
      </w:r>
      <w:r w:rsidR="00B74109" w:rsidRPr="00EC5F30">
        <w:rPr>
          <w:rFonts w:ascii="Roboto Condensed" w:hAnsi="Roboto Condensed"/>
          <w:szCs w:val="20"/>
        </w:rPr>
        <w:t>ем №1</w:t>
      </w:r>
      <w:r w:rsidRPr="00EC5F30">
        <w:rPr>
          <w:rFonts w:ascii="Roboto Condensed" w:hAnsi="Roboto Condensed"/>
          <w:szCs w:val="20"/>
        </w:rPr>
        <w:t xml:space="preserve"> к нему, консультировать </w:t>
      </w:r>
      <w:r w:rsidR="00FF54C5">
        <w:rPr>
          <w:rFonts w:ascii="Roboto Condensed" w:hAnsi="Roboto Condensed"/>
          <w:szCs w:val="20"/>
        </w:rPr>
        <w:t>З</w:t>
      </w:r>
      <w:r w:rsidR="00B74109" w:rsidRPr="00EC5F30">
        <w:rPr>
          <w:rFonts w:ascii="Roboto Condensed" w:hAnsi="Roboto Condensed"/>
          <w:szCs w:val="20"/>
        </w:rPr>
        <w:t>аказчика</w:t>
      </w:r>
      <w:r w:rsidRPr="00EC5F30">
        <w:rPr>
          <w:rFonts w:ascii="Roboto Condensed" w:hAnsi="Roboto Condensed"/>
          <w:szCs w:val="20"/>
        </w:rPr>
        <w:t xml:space="preserve"> по вопросам</w:t>
      </w:r>
      <w:r w:rsidR="00872D7B" w:rsidRPr="00EC5F30">
        <w:rPr>
          <w:rFonts w:ascii="Roboto Condensed" w:hAnsi="Roboto Condensed"/>
          <w:szCs w:val="20"/>
        </w:rPr>
        <w:t>,</w:t>
      </w:r>
      <w:r w:rsidRPr="00EC5F30">
        <w:rPr>
          <w:rFonts w:ascii="Roboto Condensed" w:hAnsi="Roboto Condensed"/>
          <w:szCs w:val="20"/>
        </w:rPr>
        <w:t xml:space="preserve"> возникающим в связи с оказанием ему услуг.</w:t>
      </w:r>
    </w:p>
    <w:p w14:paraId="626C9285" w14:textId="2124B3D9" w:rsidR="00F030AA" w:rsidRPr="00EC5F30" w:rsidRDefault="00F030AA" w:rsidP="00FF54C5">
      <w:pPr>
        <w:pStyle w:val="a7"/>
        <w:numPr>
          <w:ilvl w:val="0"/>
          <w:numId w:val="5"/>
        </w:numPr>
        <w:suppressAutoHyphens/>
        <w:outlineLvl w:val="0"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публиковать официальные сообщения, связанные с обслуживанием </w:t>
      </w:r>
      <w:r w:rsidR="00FF54C5">
        <w:rPr>
          <w:rFonts w:ascii="Roboto Condensed" w:hAnsi="Roboto Condensed"/>
          <w:szCs w:val="20"/>
        </w:rPr>
        <w:t>З</w:t>
      </w:r>
      <w:r w:rsidR="00B74109" w:rsidRPr="00EC5F30">
        <w:rPr>
          <w:rFonts w:ascii="Roboto Condensed" w:hAnsi="Roboto Condensed"/>
          <w:szCs w:val="20"/>
        </w:rPr>
        <w:t>аказчика</w:t>
      </w:r>
      <w:r w:rsidRPr="00EC5F30">
        <w:rPr>
          <w:rFonts w:ascii="Roboto Condensed" w:hAnsi="Roboto Condensed"/>
          <w:szCs w:val="20"/>
        </w:rPr>
        <w:t xml:space="preserve"> и изменением тарифов на оплату услуг, на сайте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 xml:space="preserve">сполнителя, а также рассылать их на электронную почту </w:t>
      </w:r>
      <w:r w:rsidR="00FF54C5">
        <w:rPr>
          <w:rFonts w:ascii="Roboto Condensed" w:hAnsi="Roboto Condensed"/>
          <w:szCs w:val="20"/>
        </w:rPr>
        <w:t>З</w:t>
      </w:r>
      <w:r w:rsidR="00B74109" w:rsidRPr="00EC5F30">
        <w:rPr>
          <w:rFonts w:ascii="Roboto Condensed" w:hAnsi="Roboto Condensed"/>
          <w:szCs w:val="20"/>
        </w:rPr>
        <w:t>аказчика</w:t>
      </w:r>
      <w:r w:rsidRPr="00EC5F30">
        <w:rPr>
          <w:rFonts w:ascii="Roboto Condensed" w:hAnsi="Roboto Condensed"/>
          <w:szCs w:val="20"/>
        </w:rPr>
        <w:t>;</w:t>
      </w:r>
    </w:p>
    <w:p w14:paraId="7A3DEABB" w14:textId="2A9EA37C" w:rsidR="003F21FE" w:rsidRDefault="00F030AA" w:rsidP="00FF54C5">
      <w:pPr>
        <w:pStyle w:val="a7"/>
        <w:numPr>
          <w:ilvl w:val="0"/>
          <w:numId w:val="5"/>
        </w:numPr>
        <w:suppressAutoHyphens/>
        <w:outlineLvl w:val="0"/>
        <w:rPr>
          <w:ins w:id="11" w:author="lawyer" w:date="2024-12-28T12:24:00Z"/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сохранять конфиденциальность информации </w:t>
      </w:r>
      <w:r w:rsidR="00FF54C5">
        <w:rPr>
          <w:rFonts w:ascii="Roboto Condensed" w:hAnsi="Roboto Condensed"/>
          <w:szCs w:val="20"/>
        </w:rPr>
        <w:t>З</w:t>
      </w:r>
      <w:r w:rsidR="00B74109" w:rsidRPr="00EC5F30">
        <w:rPr>
          <w:rFonts w:ascii="Roboto Condensed" w:hAnsi="Roboto Condensed"/>
          <w:szCs w:val="20"/>
        </w:rPr>
        <w:t>аказчика</w:t>
      </w:r>
      <w:r w:rsidRPr="00EC5F30">
        <w:rPr>
          <w:rFonts w:ascii="Roboto Condensed" w:hAnsi="Roboto Condensed"/>
          <w:szCs w:val="20"/>
        </w:rPr>
        <w:t>, полученной от него при регистрации, а также содержания частных сообщений электронной почты</w:t>
      </w:r>
      <w:r w:rsidR="00FF54C5">
        <w:rPr>
          <w:rFonts w:ascii="Roboto Condensed" w:hAnsi="Roboto Condensed"/>
          <w:szCs w:val="20"/>
        </w:rPr>
        <w:t>,</w:t>
      </w:r>
      <w:r w:rsidRPr="00EC5F30">
        <w:rPr>
          <w:rFonts w:ascii="Roboto Condensed" w:hAnsi="Roboto Condensed"/>
          <w:szCs w:val="20"/>
        </w:rPr>
        <w:t xml:space="preserve"> за исключением случаев, предусмотренных действующим законодательством РФ</w:t>
      </w:r>
      <w:r w:rsidR="003F21FE" w:rsidRPr="00EC5F30">
        <w:rPr>
          <w:rFonts w:ascii="Roboto Condensed" w:hAnsi="Roboto Condensed"/>
          <w:szCs w:val="20"/>
        </w:rPr>
        <w:t>.</w:t>
      </w:r>
    </w:p>
    <w:p w14:paraId="22F2884B" w14:textId="4189BA69" w:rsidR="007D2DA5" w:rsidRPr="00EC5F30" w:rsidRDefault="007D2DA5" w:rsidP="00FF54C5">
      <w:pPr>
        <w:pStyle w:val="a7"/>
        <w:numPr>
          <w:ilvl w:val="0"/>
          <w:numId w:val="5"/>
        </w:numPr>
        <w:suppressAutoHyphens/>
        <w:outlineLvl w:val="0"/>
        <w:rPr>
          <w:rFonts w:ascii="Roboto Condensed" w:hAnsi="Roboto Condensed"/>
          <w:szCs w:val="20"/>
        </w:rPr>
      </w:pPr>
      <w:ins w:id="12" w:author="lawyer" w:date="2024-12-28T12:24:00Z">
        <w:r w:rsidRPr="007D2DA5">
          <w:rPr>
            <w:rFonts w:ascii="Roboto Condensed" w:hAnsi="Roboto Condensed"/>
            <w:szCs w:val="20"/>
          </w:rPr>
          <w:t xml:space="preserve">Поскольку обязательства по настоящему Договору выполняются </w:t>
        </w:r>
        <w:r>
          <w:rPr>
            <w:rFonts w:ascii="Roboto Condensed" w:hAnsi="Roboto Condensed"/>
            <w:szCs w:val="20"/>
          </w:rPr>
          <w:t>Исполнителем</w:t>
        </w:r>
        <w:r w:rsidRPr="007D2DA5">
          <w:rPr>
            <w:rFonts w:ascii="Roboto Condensed" w:hAnsi="Roboto Condensed"/>
            <w:szCs w:val="20"/>
          </w:rPr>
          <w:t xml:space="preserve"> в том числе, в рамках субсидии, предоставляемой из областного бюджета юридическим лицам (за исключением субсидий государственным (муниципальным) учреждениям) – производителям товаров, работ, услуг, </w:t>
        </w:r>
        <w:r>
          <w:rPr>
            <w:rFonts w:ascii="Roboto Condensed" w:hAnsi="Roboto Condensed"/>
            <w:szCs w:val="20"/>
          </w:rPr>
          <w:t>Исполнитель</w:t>
        </w:r>
        <w:r w:rsidRPr="007D2DA5">
          <w:rPr>
            <w:rFonts w:ascii="Roboto Condensed" w:hAnsi="Roboto Condensed"/>
            <w:szCs w:val="20"/>
          </w:rPr>
          <w:t xml:space="preserve"> дает согласие на осуществление в отношении их проверки главным распорядителем бюджетных средств соблюдения порядка и условий предоставления субсидии, в том числе в части достижения результатов предоставления субсидии, а также проверки органами государственного (муниципального) финансового контроля в соответствии со </w:t>
        </w:r>
        <w:r w:rsidRPr="007D2DA5">
          <w:rPr>
            <w:rFonts w:ascii="Roboto Condensed" w:hAnsi="Roboto Condensed"/>
            <w:szCs w:val="20"/>
          </w:rPr>
          <w:fldChar w:fldCharType="begin"/>
        </w:r>
        <w:r w:rsidRPr="007D2DA5">
          <w:rPr>
            <w:rFonts w:ascii="Roboto Condensed" w:hAnsi="Roboto Condensed"/>
            <w:szCs w:val="20"/>
          </w:rPr>
          <w:instrText xml:space="preserve"> HYPERLINK "https://login.consultant.ru/link/?req=doc&amp;base=LAW&amp;n=465808&amp;dst=3704" \h </w:instrText>
        </w:r>
        <w:r w:rsidRPr="007D2DA5">
          <w:rPr>
            <w:rFonts w:ascii="Roboto Condensed" w:hAnsi="Roboto Condensed"/>
            <w:szCs w:val="20"/>
          </w:rPr>
          <w:fldChar w:fldCharType="separate"/>
        </w:r>
        <w:r w:rsidRPr="007D2DA5">
          <w:rPr>
            <w:rStyle w:val="a5"/>
            <w:rFonts w:ascii="Roboto Condensed" w:hAnsi="Roboto Condensed"/>
            <w:szCs w:val="20"/>
          </w:rPr>
          <w:t>статьями 268.1</w:t>
        </w:r>
        <w:r w:rsidRPr="007D2DA5">
          <w:rPr>
            <w:rFonts w:ascii="Roboto Condensed" w:hAnsi="Roboto Condensed"/>
            <w:szCs w:val="20"/>
          </w:rPr>
          <w:fldChar w:fldCharType="end"/>
        </w:r>
        <w:r w:rsidRPr="007D2DA5">
          <w:rPr>
            <w:rFonts w:ascii="Roboto Condensed" w:hAnsi="Roboto Condensed"/>
            <w:szCs w:val="20"/>
          </w:rPr>
          <w:t xml:space="preserve"> и </w:t>
        </w:r>
        <w:r w:rsidRPr="007D2DA5">
          <w:rPr>
            <w:rFonts w:ascii="Roboto Condensed" w:hAnsi="Roboto Condensed"/>
            <w:szCs w:val="20"/>
          </w:rPr>
          <w:fldChar w:fldCharType="begin"/>
        </w:r>
        <w:r w:rsidRPr="007D2DA5">
          <w:rPr>
            <w:rFonts w:ascii="Roboto Condensed" w:hAnsi="Roboto Condensed"/>
            <w:szCs w:val="20"/>
          </w:rPr>
          <w:instrText xml:space="preserve"> HYPERLINK "https://login.consultant.ru/link/?req=doc&amp;base=LAW&amp;n=465808&amp;dst=3722" \h </w:instrText>
        </w:r>
        <w:r w:rsidRPr="007D2DA5">
          <w:rPr>
            <w:rFonts w:ascii="Roboto Condensed" w:hAnsi="Roboto Condensed"/>
            <w:szCs w:val="20"/>
          </w:rPr>
          <w:fldChar w:fldCharType="separate"/>
        </w:r>
        <w:r w:rsidRPr="007D2DA5">
          <w:rPr>
            <w:rStyle w:val="a5"/>
            <w:rFonts w:ascii="Roboto Condensed" w:hAnsi="Roboto Condensed"/>
            <w:szCs w:val="20"/>
          </w:rPr>
          <w:t>269.2</w:t>
        </w:r>
        <w:r w:rsidRPr="007D2DA5">
          <w:rPr>
            <w:rFonts w:ascii="Roboto Condensed" w:hAnsi="Roboto Condensed"/>
            <w:szCs w:val="20"/>
          </w:rPr>
          <w:fldChar w:fldCharType="end"/>
        </w:r>
        <w:r w:rsidRPr="007D2DA5">
          <w:rPr>
            <w:rFonts w:ascii="Roboto Condensed" w:hAnsi="Roboto Condensed"/>
            <w:szCs w:val="20"/>
          </w:rPr>
          <w:t xml:space="preserve"> Бюджетного кодекса Российской Федерации и на включение таких положений в </w:t>
        </w:r>
      </w:ins>
      <w:ins w:id="13" w:author="lawyer" w:date="2024-12-28T12:25:00Z">
        <w:r>
          <w:rPr>
            <w:rFonts w:ascii="Roboto Condensed" w:hAnsi="Roboto Condensed"/>
            <w:szCs w:val="20"/>
          </w:rPr>
          <w:t>настоящий Договор</w:t>
        </w:r>
      </w:ins>
      <w:ins w:id="14" w:author="lawyer" w:date="2024-12-28T12:24:00Z">
        <w:r w:rsidRPr="007D2DA5">
          <w:rPr>
            <w:rFonts w:ascii="Roboto Condensed" w:hAnsi="Roboto Condensed"/>
            <w:szCs w:val="20"/>
          </w:rPr>
          <w:t>, и принимает на себя обязательства о запрете приобретения получателями субсидий – юридическими лицами, а также иными юридическими лицами, получающими средства на основании договоров, заключенных с получателями субсидий, за счет полученных из соответствующего бюджета бюджетной системы Российской Федерации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результатов предоставления этих средств иных операций, определенных соответствующим правовым актом, устанавливающим Порядок предоставления такой субсидии</w:t>
        </w:r>
      </w:ins>
      <w:ins w:id="15" w:author="lawyer" w:date="2024-12-28T12:25:00Z">
        <w:r>
          <w:rPr>
            <w:rFonts w:ascii="Roboto Condensed" w:hAnsi="Roboto Condensed"/>
            <w:szCs w:val="20"/>
          </w:rPr>
          <w:t>.</w:t>
        </w:r>
      </w:ins>
    </w:p>
    <w:p w14:paraId="3462EFC9" w14:textId="77777777" w:rsidR="003F21FE" w:rsidRPr="00EC5F30" w:rsidRDefault="00B74109" w:rsidP="00FF54C5">
      <w:pPr>
        <w:pStyle w:val="a7"/>
        <w:numPr>
          <w:ilvl w:val="1"/>
          <w:numId w:val="2"/>
        </w:numPr>
        <w:suppressAutoHyphens/>
        <w:ind w:left="431" w:hanging="431"/>
        <w:outlineLvl w:val="0"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>Заказчик</w:t>
      </w:r>
      <w:r w:rsidR="00F030AA" w:rsidRPr="00EC5F30">
        <w:rPr>
          <w:rFonts w:ascii="Roboto Condensed" w:hAnsi="Roboto Condensed"/>
          <w:szCs w:val="20"/>
        </w:rPr>
        <w:t xml:space="preserve"> обязуется</w:t>
      </w:r>
      <w:r w:rsidR="003F21FE" w:rsidRPr="00EC5F30">
        <w:rPr>
          <w:rFonts w:ascii="Roboto Condensed" w:hAnsi="Roboto Condensed"/>
          <w:szCs w:val="20"/>
        </w:rPr>
        <w:t>:</w:t>
      </w:r>
    </w:p>
    <w:p w14:paraId="5295C291" w14:textId="54B3D7E4" w:rsidR="003F21FE" w:rsidRPr="00EC5F30" w:rsidRDefault="00F030AA" w:rsidP="00FF54C5">
      <w:pPr>
        <w:pStyle w:val="a7"/>
        <w:numPr>
          <w:ilvl w:val="0"/>
          <w:numId w:val="6"/>
        </w:numPr>
        <w:suppressAutoHyphens/>
        <w:outlineLvl w:val="0"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своевременно оплачивать услуги и самостоятельно знакомиться с информацией об условиях обслуживания и тарифах на сайте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>сполнителя</w:t>
      </w:r>
      <w:r w:rsidR="003F21FE" w:rsidRPr="00EC5F30">
        <w:rPr>
          <w:rFonts w:ascii="Roboto Condensed" w:hAnsi="Roboto Condensed"/>
          <w:szCs w:val="20"/>
        </w:rPr>
        <w:t>;</w:t>
      </w:r>
    </w:p>
    <w:p w14:paraId="565618A1" w14:textId="2571386A" w:rsidR="003F21FE" w:rsidRPr="00EC5F30" w:rsidRDefault="00F030AA" w:rsidP="00FF54C5">
      <w:pPr>
        <w:pStyle w:val="a7"/>
        <w:numPr>
          <w:ilvl w:val="0"/>
          <w:numId w:val="6"/>
        </w:numPr>
        <w:suppressAutoHyphens/>
        <w:outlineLvl w:val="0"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своевременно предоставлять по требованию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>сполнителя достоверную информацию, необходимую в целях исполнения договора и оказываемых услуг</w:t>
      </w:r>
      <w:r w:rsidR="003F21FE" w:rsidRPr="00EC5F30">
        <w:rPr>
          <w:rFonts w:ascii="Roboto Condensed" w:hAnsi="Roboto Condensed"/>
          <w:szCs w:val="20"/>
        </w:rPr>
        <w:t>;</w:t>
      </w:r>
    </w:p>
    <w:p w14:paraId="3FFBBE2B" w14:textId="7CA9AC42" w:rsidR="003F21FE" w:rsidRPr="00EC5F30" w:rsidRDefault="00F030AA" w:rsidP="00FF54C5">
      <w:pPr>
        <w:pStyle w:val="a7"/>
        <w:numPr>
          <w:ilvl w:val="0"/>
          <w:numId w:val="6"/>
        </w:numPr>
        <w:suppressAutoHyphens/>
        <w:outlineLvl w:val="0"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направлять в адрес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 xml:space="preserve">сполнителя полученный от него и подписанный со своей стороны экземпляр акта </w:t>
      </w:r>
      <w:r w:rsidR="005A7230" w:rsidRPr="00EC5F30">
        <w:rPr>
          <w:rFonts w:ascii="Roboto Condensed" w:hAnsi="Roboto Condensed"/>
          <w:szCs w:val="20"/>
        </w:rPr>
        <w:t xml:space="preserve">оказанных услуг </w:t>
      </w:r>
      <w:r w:rsidRPr="00EC5F30">
        <w:rPr>
          <w:rFonts w:ascii="Roboto Condensed" w:hAnsi="Roboto Condensed"/>
          <w:szCs w:val="20"/>
        </w:rPr>
        <w:t>в срок, не позднее 10 (десяти) календарных дней с момента получения акта</w:t>
      </w:r>
      <w:r w:rsidR="003F21FE" w:rsidRPr="00EC5F30">
        <w:rPr>
          <w:rFonts w:ascii="Roboto Condensed" w:hAnsi="Roboto Condensed"/>
          <w:szCs w:val="20"/>
        </w:rPr>
        <w:t>;</w:t>
      </w:r>
    </w:p>
    <w:p w14:paraId="37BB3DC1" w14:textId="77D7F567" w:rsidR="00C91FA1" w:rsidRPr="00EC5F30" w:rsidRDefault="00F030AA" w:rsidP="00FF54C5">
      <w:pPr>
        <w:pStyle w:val="a7"/>
        <w:numPr>
          <w:ilvl w:val="0"/>
          <w:numId w:val="6"/>
        </w:numPr>
        <w:suppressAutoHyphens/>
        <w:outlineLvl w:val="0"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при наличии возражений по акту </w:t>
      </w:r>
      <w:r w:rsidR="00FF54C5">
        <w:rPr>
          <w:rFonts w:ascii="Roboto Condensed" w:hAnsi="Roboto Condensed"/>
          <w:szCs w:val="20"/>
        </w:rPr>
        <w:t>З</w:t>
      </w:r>
      <w:r w:rsidR="00B74109" w:rsidRPr="00EC5F30">
        <w:rPr>
          <w:rFonts w:ascii="Roboto Condensed" w:hAnsi="Roboto Condensed"/>
          <w:szCs w:val="20"/>
        </w:rPr>
        <w:t>аказчик</w:t>
      </w:r>
      <w:r w:rsidRPr="00EC5F30">
        <w:rPr>
          <w:rFonts w:ascii="Roboto Condensed" w:hAnsi="Roboto Condensed"/>
          <w:szCs w:val="20"/>
        </w:rPr>
        <w:t xml:space="preserve"> обязуется сообщить о них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 xml:space="preserve">сполнителю заказным письмом с уведомлением о вручении, в срок не позднее 15 (пятнадцати) календарных дней со дня направления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 xml:space="preserve">сполнителем по электронной почте письма с текстом акта </w:t>
      </w:r>
      <w:r w:rsidR="005A7230" w:rsidRPr="00EC5F30">
        <w:rPr>
          <w:rFonts w:ascii="Roboto Condensed" w:hAnsi="Roboto Condensed"/>
          <w:szCs w:val="20"/>
        </w:rPr>
        <w:t>оказанных услуг</w:t>
      </w:r>
      <w:r w:rsidRPr="00EC5F30">
        <w:rPr>
          <w:rFonts w:ascii="Roboto Condensed" w:hAnsi="Roboto Condensed"/>
          <w:szCs w:val="20"/>
        </w:rPr>
        <w:t xml:space="preserve">. Если мотивированные возражения по акту не поступили в адрес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 xml:space="preserve">сполнителя в течение 30 (тридцати) календарных дней со дня направления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>сполнителем по электронной почте акта</w:t>
      </w:r>
      <w:r w:rsidR="005A7230" w:rsidRPr="00EC5F30">
        <w:rPr>
          <w:rFonts w:ascii="Roboto Condensed" w:hAnsi="Roboto Condensed"/>
          <w:szCs w:val="20"/>
        </w:rPr>
        <w:t xml:space="preserve"> оказанных услуг</w:t>
      </w:r>
      <w:r w:rsidRPr="00EC5F30">
        <w:rPr>
          <w:rFonts w:ascii="Roboto Condensed" w:hAnsi="Roboto Condensed"/>
          <w:szCs w:val="20"/>
        </w:rPr>
        <w:t xml:space="preserve">, услуги, оказанные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 xml:space="preserve">сполнителем, считаются принятыми </w:t>
      </w:r>
      <w:r w:rsidR="00FF54C5">
        <w:rPr>
          <w:rFonts w:ascii="Roboto Condensed" w:hAnsi="Roboto Condensed"/>
          <w:szCs w:val="20"/>
        </w:rPr>
        <w:t>З</w:t>
      </w:r>
      <w:r w:rsidR="00B74109" w:rsidRPr="00EC5F30">
        <w:rPr>
          <w:rFonts w:ascii="Roboto Condensed" w:hAnsi="Roboto Condensed"/>
          <w:szCs w:val="20"/>
        </w:rPr>
        <w:t>аказчиком</w:t>
      </w:r>
      <w:r w:rsidR="003F21FE" w:rsidRPr="00EC5F30">
        <w:rPr>
          <w:rFonts w:ascii="Roboto Condensed" w:hAnsi="Roboto Condensed"/>
          <w:szCs w:val="20"/>
        </w:rPr>
        <w:t>;</w:t>
      </w:r>
    </w:p>
    <w:p w14:paraId="253CEF8E" w14:textId="77777777" w:rsidR="003F21FE" w:rsidRPr="00EC5F30" w:rsidRDefault="003F21FE" w:rsidP="00FF54C5">
      <w:pPr>
        <w:pStyle w:val="a7"/>
        <w:numPr>
          <w:ilvl w:val="0"/>
          <w:numId w:val="2"/>
        </w:numPr>
        <w:suppressAutoHyphens/>
        <w:spacing w:before="120" w:after="60"/>
        <w:ind w:left="0" w:firstLine="0"/>
        <w:contextualSpacing w:val="0"/>
        <w:outlineLvl w:val="0"/>
        <w:rPr>
          <w:rFonts w:ascii="Roboto Condensed" w:hAnsi="Roboto Condensed"/>
          <w:b/>
          <w:szCs w:val="20"/>
        </w:rPr>
      </w:pPr>
      <w:r w:rsidRPr="00EC5F30">
        <w:rPr>
          <w:rFonts w:ascii="Roboto Condensed" w:hAnsi="Roboto Condensed"/>
          <w:b/>
          <w:szCs w:val="20"/>
        </w:rPr>
        <w:lastRenderedPageBreak/>
        <w:t>СТОИМОСТЬ УСЛУГ И ПОРЯДОК ОПЛАТЫ</w:t>
      </w:r>
    </w:p>
    <w:p w14:paraId="2DBED748" w14:textId="629A8617" w:rsidR="00C91FA1" w:rsidRDefault="003F21FE" w:rsidP="00FF54C5">
      <w:pPr>
        <w:pStyle w:val="a7"/>
        <w:numPr>
          <w:ilvl w:val="1"/>
          <w:numId w:val="2"/>
        </w:numPr>
        <w:suppressAutoHyphens/>
        <w:ind w:left="431" w:hanging="431"/>
        <w:outlineLvl w:val="0"/>
        <w:rPr>
          <w:ins w:id="16" w:author="lawyer" w:date="2024-12-28T13:25:00Z"/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Стоимость услуг определяется в соответствии с тарифным планом, </w:t>
      </w:r>
      <w:r w:rsidR="00B74109" w:rsidRPr="00EC5F30">
        <w:rPr>
          <w:rFonts w:ascii="Roboto Condensed" w:hAnsi="Roboto Condensed"/>
          <w:szCs w:val="20"/>
        </w:rPr>
        <w:t xml:space="preserve">представленным </w:t>
      </w:r>
      <w:r w:rsidRPr="00EC5F30">
        <w:rPr>
          <w:rFonts w:ascii="Roboto Condensed" w:hAnsi="Roboto Condensed"/>
          <w:szCs w:val="20"/>
        </w:rPr>
        <w:t>в Приложении №1. Абонентская плата и цены</w:t>
      </w:r>
      <w:r w:rsidR="00545243" w:rsidRPr="00EC5F30">
        <w:rPr>
          <w:rFonts w:ascii="Roboto Condensed" w:hAnsi="Roboto Condensed"/>
          <w:szCs w:val="20"/>
        </w:rPr>
        <w:t xml:space="preserve"> на услуги указываются в рублях</w:t>
      </w:r>
      <w:r w:rsidR="00B00E02" w:rsidRPr="00EC5F30">
        <w:rPr>
          <w:rFonts w:ascii="Roboto Condensed" w:hAnsi="Roboto Condensed"/>
          <w:szCs w:val="20"/>
        </w:rPr>
        <w:t>.</w:t>
      </w:r>
      <w:r w:rsidR="00796D18" w:rsidRPr="00EC5F30">
        <w:rPr>
          <w:rFonts w:ascii="Roboto Condensed" w:hAnsi="Roboto Condensed"/>
          <w:szCs w:val="20"/>
        </w:rPr>
        <w:t xml:space="preserve"> </w:t>
      </w:r>
      <w:r w:rsidR="00BA78A7" w:rsidRPr="00EC5F30">
        <w:rPr>
          <w:rFonts w:ascii="Roboto Condensed" w:hAnsi="Roboto Condensed"/>
          <w:szCs w:val="20"/>
        </w:rPr>
        <w:t>НДС не облагается в связи с применением Исполнителем упрощенной системы налогообложения.</w:t>
      </w:r>
    </w:p>
    <w:p w14:paraId="5D1713AB" w14:textId="516FB304" w:rsidR="00D1641B" w:rsidRDefault="00D1641B" w:rsidP="00FF54C5">
      <w:pPr>
        <w:pStyle w:val="a7"/>
        <w:numPr>
          <w:ilvl w:val="1"/>
          <w:numId w:val="2"/>
        </w:numPr>
        <w:suppressAutoHyphens/>
        <w:ind w:left="431" w:hanging="431"/>
        <w:outlineLvl w:val="0"/>
        <w:rPr>
          <w:ins w:id="17" w:author="lawyer" w:date="2024-12-28T12:40:00Z"/>
          <w:rFonts w:ascii="Roboto Condensed" w:hAnsi="Roboto Condensed"/>
          <w:szCs w:val="20"/>
        </w:rPr>
      </w:pPr>
      <w:ins w:id="18" w:author="lawyer" w:date="2024-12-28T13:28:00Z">
        <w:r>
          <w:rPr>
            <w:rFonts w:ascii="Roboto Condensed" w:hAnsi="Roboto Condensed"/>
            <w:szCs w:val="20"/>
          </w:rPr>
          <w:t xml:space="preserve">Заказчик оплачивает оказанные услуги в течение 7 (Семи) рабочих дней </w:t>
        </w:r>
      </w:ins>
      <w:ins w:id="19" w:author="lawyer" w:date="2024-12-28T13:29:00Z">
        <w:r>
          <w:rPr>
            <w:rFonts w:ascii="Roboto Condensed" w:hAnsi="Roboto Condensed"/>
            <w:szCs w:val="20"/>
          </w:rPr>
          <w:t xml:space="preserve">со дня </w:t>
        </w:r>
      </w:ins>
      <w:ins w:id="20" w:author="lawyer" w:date="2024-12-28T13:28:00Z">
        <w:r>
          <w:rPr>
            <w:rFonts w:ascii="Roboto Condensed" w:hAnsi="Roboto Condensed"/>
            <w:szCs w:val="20"/>
          </w:rPr>
          <w:t xml:space="preserve">подписания </w:t>
        </w:r>
      </w:ins>
      <w:ins w:id="21" w:author="lawyer" w:date="2024-12-28T13:29:00Z">
        <w:r>
          <w:rPr>
            <w:rFonts w:ascii="Roboto Condensed" w:hAnsi="Roboto Condensed"/>
            <w:szCs w:val="20"/>
          </w:rPr>
          <w:t>Сторонами акта оказанных услуг.</w:t>
        </w:r>
      </w:ins>
    </w:p>
    <w:p w14:paraId="5311531E" w14:textId="7EE77E3E" w:rsidR="00B356AA" w:rsidRPr="00B356AA" w:rsidRDefault="00B356AA" w:rsidP="00B356AA">
      <w:pPr>
        <w:pStyle w:val="a7"/>
        <w:numPr>
          <w:ilvl w:val="1"/>
          <w:numId w:val="2"/>
        </w:numPr>
        <w:ind w:left="426"/>
        <w:rPr>
          <w:ins w:id="22" w:author="lawyer" w:date="2024-12-28T12:40:00Z"/>
          <w:rFonts w:ascii="Roboto Condensed" w:hAnsi="Roboto Condensed"/>
          <w:szCs w:val="20"/>
        </w:rPr>
      </w:pPr>
      <w:ins w:id="23" w:author="lawyer" w:date="2024-12-28T12:40:00Z">
        <w:r w:rsidRPr="00B356AA">
          <w:rPr>
            <w:rFonts w:ascii="Roboto Condensed" w:hAnsi="Roboto Condensed"/>
            <w:szCs w:val="20"/>
          </w:rPr>
          <w:t>Общая (максимальная) цена договора определяется пут</w:t>
        </w:r>
        <w:r>
          <w:rPr>
            <w:rFonts w:ascii="Roboto Condensed" w:hAnsi="Roboto Condensed"/>
            <w:szCs w:val="20"/>
          </w:rPr>
          <w:t>ем суммирования стоимости услуг</w:t>
        </w:r>
        <w:r w:rsidRPr="00B356AA">
          <w:rPr>
            <w:rFonts w:ascii="Roboto Condensed" w:hAnsi="Roboto Condensed"/>
            <w:szCs w:val="20"/>
          </w:rPr>
          <w:t>, оказанных</w:t>
        </w:r>
        <w:r>
          <w:rPr>
            <w:rFonts w:ascii="Roboto Condensed" w:hAnsi="Roboto Condensed"/>
            <w:szCs w:val="20"/>
          </w:rPr>
          <w:t xml:space="preserve"> по настоящему </w:t>
        </w:r>
      </w:ins>
      <w:ins w:id="24" w:author="lawyer" w:date="2024-12-28T12:42:00Z">
        <w:r>
          <w:rPr>
            <w:rFonts w:ascii="Roboto Condensed" w:hAnsi="Roboto Condensed"/>
            <w:szCs w:val="20"/>
          </w:rPr>
          <w:t>Д</w:t>
        </w:r>
      </w:ins>
      <w:ins w:id="25" w:author="lawyer" w:date="2024-12-28T12:40:00Z">
        <w:r w:rsidRPr="00B356AA">
          <w:rPr>
            <w:rFonts w:ascii="Roboto Condensed" w:hAnsi="Roboto Condensed"/>
            <w:szCs w:val="20"/>
          </w:rPr>
          <w:t xml:space="preserve">оговору, но в любом случае не может превышать </w:t>
        </w:r>
      </w:ins>
      <w:ins w:id="26" w:author="lawyer" w:date="2024-12-28T12:41:00Z">
        <w:r>
          <w:rPr>
            <w:rFonts w:ascii="Roboto Condensed" w:hAnsi="Roboto Condensed"/>
            <w:szCs w:val="20"/>
          </w:rPr>
          <w:t xml:space="preserve">420 </w:t>
        </w:r>
      </w:ins>
      <w:ins w:id="27" w:author="lawyer" w:date="2024-12-28T14:27:00Z">
        <w:r w:rsidR="00FA6C34">
          <w:rPr>
            <w:rFonts w:ascii="Roboto Condensed" w:hAnsi="Roboto Condensed"/>
            <w:szCs w:val="20"/>
          </w:rPr>
          <w:t>0</w:t>
        </w:r>
      </w:ins>
      <w:bookmarkStart w:id="28" w:name="_GoBack"/>
      <w:bookmarkEnd w:id="28"/>
      <w:ins w:id="29" w:author="lawyer" w:date="2024-12-28T12:41:00Z">
        <w:r>
          <w:rPr>
            <w:rFonts w:ascii="Roboto Condensed" w:hAnsi="Roboto Condensed"/>
            <w:szCs w:val="20"/>
          </w:rPr>
          <w:t>00 (Четыреста двадцать тысяч) рублей 00 коп</w:t>
        </w:r>
      </w:ins>
      <w:ins w:id="30" w:author="lawyer" w:date="2024-12-28T12:42:00Z">
        <w:r>
          <w:rPr>
            <w:rFonts w:ascii="Roboto Condensed" w:hAnsi="Roboto Condensed"/>
            <w:szCs w:val="20"/>
          </w:rPr>
          <w:t>е</w:t>
        </w:r>
      </w:ins>
      <w:ins w:id="31" w:author="lawyer" w:date="2024-12-28T12:41:00Z">
        <w:r>
          <w:rPr>
            <w:rFonts w:ascii="Roboto Condensed" w:hAnsi="Roboto Condensed"/>
            <w:szCs w:val="20"/>
          </w:rPr>
          <w:t>ек</w:t>
        </w:r>
      </w:ins>
      <w:ins w:id="32" w:author="lawyer" w:date="2024-12-28T12:42:00Z">
        <w:r>
          <w:rPr>
            <w:rFonts w:ascii="Roboto Condensed" w:hAnsi="Roboto Condensed"/>
            <w:szCs w:val="20"/>
          </w:rPr>
          <w:t>, без учета НДС</w:t>
        </w:r>
      </w:ins>
      <w:ins w:id="33" w:author="lawyer" w:date="2024-12-28T12:40:00Z">
        <w:r w:rsidRPr="00B356AA">
          <w:rPr>
            <w:rFonts w:ascii="Roboto Condensed" w:hAnsi="Roboto Condensed"/>
            <w:szCs w:val="20"/>
          </w:rPr>
          <w:t>.</w:t>
        </w:r>
      </w:ins>
    </w:p>
    <w:p w14:paraId="574FE1A1" w14:textId="2803CDA4" w:rsidR="00B356AA" w:rsidRPr="00EC5F30" w:rsidDel="008A15B9" w:rsidRDefault="00B356AA">
      <w:pPr>
        <w:pStyle w:val="a7"/>
        <w:suppressAutoHyphens/>
        <w:ind w:left="431"/>
        <w:outlineLvl w:val="0"/>
        <w:rPr>
          <w:del w:id="34" w:author="lawyer" w:date="2024-12-28T13:38:00Z"/>
          <w:rFonts w:ascii="Roboto Condensed" w:hAnsi="Roboto Condensed"/>
          <w:szCs w:val="20"/>
        </w:rPr>
        <w:pPrChange w:id="35" w:author="lawyer" w:date="2024-12-28T12:40:00Z">
          <w:pPr>
            <w:pStyle w:val="a7"/>
            <w:numPr>
              <w:ilvl w:val="1"/>
              <w:numId w:val="2"/>
            </w:numPr>
            <w:suppressAutoHyphens/>
            <w:ind w:left="431" w:hanging="431"/>
            <w:outlineLvl w:val="0"/>
          </w:pPr>
        </w:pPrChange>
      </w:pPr>
    </w:p>
    <w:p w14:paraId="0D559D95" w14:textId="77777777" w:rsidR="003F21FE" w:rsidRPr="00EC5F30" w:rsidRDefault="003F21FE" w:rsidP="00FF54C5">
      <w:pPr>
        <w:pStyle w:val="a7"/>
        <w:numPr>
          <w:ilvl w:val="0"/>
          <w:numId w:val="2"/>
        </w:numPr>
        <w:suppressAutoHyphens/>
        <w:spacing w:before="120" w:after="60"/>
        <w:ind w:left="0" w:firstLine="0"/>
        <w:contextualSpacing w:val="0"/>
        <w:outlineLvl w:val="0"/>
        <w:rPr>
          <w:rFonts w:ascii="Roboto Condensed" w:hAnsi="Roboto Condensed"/>
          <w:b/>
          <w:szCs w:val="20"/>
        </w:rPr>
      </w:pPr>
      <w:r w:rsidRPr="00EC5F30">
        <w:rPr>
          <w:rFonts w:ascii="Roboto Condensed" w:hAnsi="Roboto Condensed"/>
          <w:b/>
          <w:szCs w:val="20"/>
        </w:rPr>
        <w:t>ОСОБЫЕ УСЛОВИЯ И ОТВЕТСТВЕННОСТЬ СТОРОН</w:t>
      </w:r>
    </w:p>
    <w:p w14:paraId="78BE4ADA" w14:textId="06A292EA" w:rsidR="00E51CBF" w:rsidDel="007D2DA5" w:rsidRDefault="00F030AA">
      <w:pPr>
        <w:pStyle w:val="a7"/>
        <w:numPr>
          <w:ilvl w:val="1"/>
          <w:numId w:val="2"/>
        </w:numPr>
        <w:suppressAutoHyphens/>
        <w:spacing w:after="200" w:line="276" w:lineRule="auto"/>
        <w:ind w:left="431" w:hanging="431"/>
        <w:jc w:val="left"/>
        <w:outlineLvl w:val="0"/>
        <w:rPr>
          <w:del w:id="36" w:author="lawyer" w:date="2024-12-28T12:28:00Z"/>
          <w:rFonts w:ascii="Roboto Condensed" w:hAnsi="Roboto Condensed"/>
          <w:szCs w:val="20"/>
        </w:rPr>
        <w:pPrChange w:id="37" w:author="lawyer" w:date="2024-12-28T12:28:00Z">
          <w:pPr>
            <w:suppressAutoHyphens/>
            <w:spacing w:after="200" w:line="276" w:lineRule="auto"/>
            <w:jc w:val="left"/>
          </w:pPr>
        </w:pPrChange>
      </w:pPr>
      <w:r w:rsidRPr="00B356AA">
        <w:rPr>
          <w:rFonts w:ascii="Roboto Condensed" w:hAnsi="Roboto Condensed"/>
          <w:szCs w:val="20"/>
        </w:rPr>
        <w:t xml:space="preserve">Исполнитель не является ответчиком или соответчиком по любым обязательствам и расходам, связанным с нарушением положений договора </w:t>
      </w:r>
      <w:r w:rsidR="00FF54C5" w:rsidRPr="00B356AA">
        <w:rPr>
          <w:rFonts w:ascii="Roboto Condensed" w:hAnsi="Roboto Condensed"/>
          <w:szCs w:val="20"/>
        </w:rPr>
        <w:t>З</w:t>
      </w:r>
      <w:r w:rsidR="00B74109" w:rsidRPr="00B356AA">
        <w:rPr>
          <w:rFonts w:ascii="Roboto Condensed" w:hAnsi="Roboto Condensed"/>
          <w:szCs w:val="20"/>
        </w:rPr>
        <w:t>аказчиком</w:t>
      </w:r>
      <w:r w:rsidRPr="00B356AA">
        <w:rPr>
          <w:rFonts w:ascii="Roboto Condensed" w:hAnsi="Roboto Condensed"/>
          <w:szCs w:val="20"/>
        </w:rPr>
        <w:t xml:space="preserve"> или другими лицами, использующими имя пользователя и пароль </w:t>
      </w:r>
      <w:r w:rsidR="00FF54C5" w:rsidRPr="00B356AA">
        <w:rPr>
          <w:rFonts w:ascii="Roboto Condensed" w:hAnsi="Roboto Condensed"/>
          <w:szCs w:val="20"/>
        </w:rPr>
        <w:t>З</w:t>
      </w:r>
      <w:r w:rsidR="00B74109" w:rsidRPr="00B356AA">
        <w:rPr>
          <w:rFonts w:ascii="Roboto Condensed" w:hAnsi="Roboto Condensed"/>
          <w:szCs w:val="20"/>
        </w:rPr>
        <w:t>аказчика</w:t>
      </w:r>
      <w:r w:rsidR="003F21FE" w:rsidRPr="00B356AA">
        <w:rPr>
          <w:rFonts w:ascii="Roboto Condensed" w:hAnsi="Roboto Condensed"/>
          <w:szCs w:val="20"/>
        </w:rPr>
        <w:t>.</w:t>
      </w:r>
    </w:p>
    <w:p w14:paraId="25EAE111" w14:textId="77777777" w:rsidR="007D2DA5" w:rsidRPr="00EC5F30" w:rsidRDefault="007D2DA5">
      <w:pPr>
        <w:pStyle w:val="a7"/>
        <w:numPr>
          <w:ilvl w:val="1"/>
          <w:numId w:val="2"/>
        </w:numPr>
        <w:suppressAutoHyphens/>
        <w:spacing w:after="200" w:line="276" w:lineRule="auto"/>
        <w:ind w:left="431" w:hanging="431"/>
        <w:jc w:val="left"/>
        <w:outlineLvl w:val="0"/>
        <w:rPr>
          <w:ins w:id="38" w:author="lawyer" w:date="2024-12-28T12:28:00Z"/>
          <w:rFonts w:ascii="Roboto Condensed" w:hAnsi="Roboto Condensed"/>
          <w:szCs w:val="20"/>
        </w:rPr>
        <w:pPrChange w:id="39" w:author="lawyer" w:date="2024-12-28T12:28:00Z">
          <w:pPr>
            <w:pStyle w:val="a7"/>
            <w:numPr>
              <w:ilvl w:val="1"/>
              <w:numId w:val="2"/>
            </w:numPr>
            <w:suppressAutoHyphens/>
            <w:ind w:left="431" w:hanging="431"/>
            <w:outlineLvl w:val="0"/>
          </w:pPr>
        </w:pPrChange>
      </w:pPr>
    </w:p>
    <w:p w14:paraId="43B1BC6B" w14:textId="25F6F105" w:rsidR="00C91FA1" w:rsidRPr="00B356AA" w:rsidRDefault="00E51CBF">
      <w:pPr>
        <w:pStyle w:val="a7"/>
        <w:numPr>
          <w:ilvl w:val="1"/>
          <w:numId w:val="2"/>
        </w:numPr>
        <w:suppressAutoHyphens/>
        <w:spacing w:after="200" w:line="276" w:lineRule="auto"/>
        <w:ind w:left="431" w:hanging="431"/>
        <w:jc w:val="left"/>
        <w:outlineLvl w:val="0"/>
        <w:rPr>
          <w:rFonts w:ascii="Roboto Condensed" w:hAnsi="Roboto Condensed"/>
          <w:szCs w:val="20"/>
        </w:rPr>
        <w:pPrChange w:id="40" w:author="lawyer" w:date="2024-12-28T12:28:00Z">
          <w:pPr>
            <w:suppressAutoHyphens/>
            <w:spacing w:after="200" w:line="276" w:lineRule="auto"/>
            <w:jc w:val="left"/>
          </w:pPr>
        </w:pPrChange>
      </w:pPr>
      <w:del w:id="41" w:author="lawyer" w:date="2024-12-28T12:28:00Z">
        <w:r w:rsidRPr="00B356AA" w:rsidDel="007D2DA5">
          <w:rPr>
            <w:rFonts w:ascii="Roboto Condensed" w:hAnsi="Roboto Condensed"/>
            <w:szCs w:val="20"/>
          </w:rPr>
          <w:br w:type="page"/>
        </w:r>
      </w:del>
    </w:p>
    <w:p w14:paraId="374A7426" w14:textId="77777777" w:rsidR="003F21FE" w:rsidRPr="00EC5F30" w:rsidRDefault="003F21FE" w:rsidP="00FF54C5">
      <w:pPr>
        <w:pStyle w:val="a7"/>
        <w:numPr>
          <w:ilvl w:val="0"/>
          <w:numId w:val="2"/>
        </w:numPr>
        <w:suppressAutoHyphens/>
        <w:spacing w:before="120" w:after="60"/>
        <w:ind w:left="0" w:firstLine="0"/>
        <w:contextualSpacing w:val="0"/>
        <w:outlineLvl w:val="0"/>
        <w:rPr>
          <w:rFonts w:ascii="Roboto Condensed" w:hAnsi="Roboto Condensed"/>
          <w:b/>
          <w:szCs w:val="20"/>
        </w:rPr>
      </w:pPr>
      <w:r w:rsidRPr="00EC5F30">
        <w:rPr>
          <w:rFonts w:ascii="Roboto Condensed" w:hAnsi="Roboto Condensed"/>
          <w:b/>
          <w:szCs w:val="20"/>
        </w:rPr>
        <w:t>ПОРЯДОК РАССМОТРЕНИЯ ПРЕТЕНЗИЙ И СПОРОВ</w:t>
      </w:r>
    </w:p>
    <w:p w14:paraId="3E569F76" w14:textId="512A4E72" w:rsidR="003F21FE" w:rsidRPr="00EC5F30" w:rsidRDefault="003F21FE" w:rsidP="00FF54C5">
      <w:pPr>
        <w:pStyle w:val="a7"/>
        <w:numPr>
          <w:ilvl w:val="1"/>
          <w:numId w:val="2"/>
        </w:numPr>
        <w:suppressAutoHyphens/>
        <w:ind w:left="431" w:hanging="431"/>
        <w:outlineLvl w:val="0"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Претензии </w:t>
      </w:r>
      <w:r w:rsidR="00FF54C5">
        <w:rPr>
          <w:rFonts w:ascii="Roboto Condensed" w:hAnsi="Roboto Condensed"/>
          <w:szCs w:val="20"/>
        </w:rPr>
        <w:t>З</w:t>
      </w:r>
      <w:r w:rsidR="00B74109" w:rsidRPr="00EC5F30">
        <w:rPr>
          <w:rFonts w:ascii="Roboto Condensed" w:hAnsi="Roboto Condensed"/>
          <w:szCs w:val="20"/>
        </w:rPr>
        <w:t>аказчика</w:t>
      </w:r>
      <w:r w:rsidRPr="00EC5F30">
        <w:rPr>
          <w:rFonts w:ascii="Roboto Condensed" w:hAnsi="Roboto Condensed"/>
          <w:szCs w:val="20"/>
        </w:rPr>
        <w:t xml:space="preserve"> по предоставляемым услугам принимаются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 xml:space="preserve">сполнителем к рассмотрению только в письменном виде. Срок рассмотрения претензий </w:t>
      </w:r>
      <w:r w:rsidR="00FF54C5">
        <w:rPr>
          <w:rFonts w:ascii="Roboto Condensed" w:hAnsi="Roboto Condensed"/>
          <w:szCs w:val="20"/>
        </w:rPr>
        <w:t>З</w:t>
      </w:r>
      <w:r w:rsidR="00B74109" w:rsidRPr="00EC5F30">
        <w:rPr>
          <w:rFonts w:ascii="Roboto Condensed" w:hAnsi="Roboto Condensed"/>
          <w:szCs w:val="20"/>
        </w:rPr>
        <w:t>аказчика</w:t>
      </w:r>
      <w:r w:rsidRPr="00EC5F30">
        <w:rPr>
          <w:rFonts w:ascii="Roboto Condensed" w:hAnsi="Roboto Condensed"/>
          <w:szCs w:val="20"/>
        </w:rPr>
        <w:t xml:space="preserve"> составляет не более </w:t>
      </w:r>
      <w:r w:rsidR="00B00E02" w:rsidRPr="00EC5F30">
        <w:rPr>
          <w:rFonts w:ascii="Roboto Condensed" w:hAnsi="Roboto Condensed"/>
          <w:szCs w:val="20"/>
        </w:rPr>
        <w:t>5</w:t>
      </w:r>
      <w:r w:rsidRPr="00EC5F30">
        <w:rPr>
          <w:rFonts w:ascii="Roboto Condensed" w:hAnsi="Roboto Condensed"/>
          <w:szCs w:val="20"/>
        </w:rPr>
        <w:t xml:space="preserve"> (</w:t>
      </w:r>
      <w:r w:rsidR="00B00E02" w:rsidRPr="00EC5F30">
        <w:rPr>
          <w:rFonts w:ascii="Roboto Condensed" w:hAnsi="Roboto Condensed"/>
          <w:szCs w:val="20"/>
        </w:rPr>
        <w:t>пяти</w:t>
      </w:r>
      <w:r w:rsidRPr="00EC5F30">
        <w:rPr>
          <w:rFonts w:ascii="Roboto Condensed" w:hAnsi="Roboto Condensed"/>
          <w:szCs w:val="20"/>
        </w:rPr>
        <w:t>) рабочих дней.</w:t>
      </w:r>
    </w:p>
    <w:p w14:paraId="0142EE0C" w14:textId="1054E285" w:rsidR="003F21FE" w:rsidRPr="00EC5F30" w:rsidRDefault="003F21FE" w:rsidP="00FF54C5">
      <w:pPr>
        <w:pStyle w:val="a7"/>
        <w:numPr>
          <w:ilvl w:val="1"/>
          <w:numId w:val="2"/>
        </w:numPr>
        <w:suppressAutoHyphens/>
        <w:ind w:left="431" w:hanging="431"/>
        <w:outlineLvl w:val="0"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Для решения технических вопросов при определении вины </w:t>
      </w:r>
      <w:r w:rsidR="00FF54C5">
        <w:rPr>
          <w:rFonts w:ascii="Roboto Condensed" w:hAnsi="Roboto Condensed"/>
          <w:szCs w:val="20"/>
        </w:rPr>
        <w:t>З</w:t>
      </w:r>
      <w:r w:rsidR="00B74109" w:rsidRPr="00EC5F30">
        <w:rPr>
          <w:rFonts w:ascii="Roboto Condensed" w:hAnsi="Roboto Condensed"/>
          <w:szCs w:val="20"/>
        </w:rPr>
        <w:t>аказчика</w:t>
      </w:r>
      <w:r w:rsidRPr="00EC5F30">
        <w:rPr>
          <w:rFonts w:ascii="Roboto Condensed" w:hAnsi="Roboto Condensed"/>
          <w:szCs w:val="20"/>
        </w:rPr>
        <w:t xml:space="preserve"> в результате его неправомерных действий при пользовании сетью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 xml:space="preserve">нтернет </w:t>
      </w:r>
      <w:r w:rsidR="00FF54C5">
        <w:rPr>
          <w:rFonts w:ascii="Roboto Condensed" w:hAnsi="Roboto Condensed"/>
          <w:szCs w:val="20"/>
        </w:rPr>
        <w:t>И</w:t>
      </w:r>
      <w:r w:rsidRPr="00EC5F30">
        <w:rPr>
          <w:rFonts w:ascii="Roboto Condensed" w:hAnsi="Roboto Condensed"/>
          <w:szCs w:val="20"/>
        </w:rPr>
        <w:t>сполнитель вправе самостоятельно</w:t>
      </w:r>
      <w:r w:rsidR="00796D18" w:rsidRPr="00EC5F30">
        <w:rPr>
          <w:rFonts w:ascii="Roboto Condensed" w:hAnsi="Roboto Condensed"/>
          <w:szCs w:val="20"/>
        </w:rPr>
        <w:t xml:space="preserve"> и за свой счет</w:t>
      </w:r>
      <w:r w:rsidRPr="00EC5F30">
        <w:rPr>
          <w:rFonts w:ascii="Roboto Condensed" w:hAnsi="Roboto Condensed"/>
          <w:szCs w:val="20"/>
        </w:rPr>
        <w:t xml:space="preserve"> привлекать компетентные организации в качестве экспертов.</w:t>
      </w:r>
    </w:p>
    <w:p w14:paraId="7FB2E606" w14:textId="77777777" w:rsidR="003F21FE" w:rsidRPr="00EC5F30" w:rsidRDefault="003F21FE" w:rsidP="00FF54C5">
      <w:pPr>
        <w:pStyle w:val="a7"/>
        <w:keepNext/>
        <w:numPr>
          <w:ilvl w:val="0"/>
          <w:numId w:val="2"/>
        </w:numPr>
        <w:suppressAutoHyphens/>
        <w:spacing w:before="120" w:after="60"/>
        <w:ind w:left="0" w:firstLine="0"/>
        <w:contextualSpacing w:val="0"/>
        <w:outlineLvl w:val="0"/>
        <w:rPr>
          <w:rFonts w:ascii="Roboto Condensed" w:hAnsi="Roboto Condensed"/>
          <w:b/>
          <w:szCs w:val="20"/>
        </w:rPr>
      </w:pPr>
      <w:r w:rsidRPr="00EC5F30">
        <w:rPr>
          <w:rFonts w:ascii="Roboto Condensed" w:hAnsi="Roboto Condensed"/>
          <w:b/>
          <w:szCs w:val="20"/>
        </w:rPr>
        <w:t xml:space="preserve">МОМЕНТ ЗАКЛЮЧЕНИЯ ДОГОВОРА. СРОК ЕГО ДЕЙСТВИЯ. </w:t>
      </w:r>
    </w:p>
    <w:p w14:paraId="4A49DA16" w14:textId="77777777" w:rsidR="00B356AA" w:rsidRDefault="003F21FE" w:rsidP="00FF54C5">
      <w:pPr>
        <w:pStyle w:val="a7"/>
        <w:numPr>
          <w:ilvl w:val="1"/>
          <w:numId w:val="2"/>
        </w:numPr>
        <w:suppressAutoHyphens/>
        <w:ind w:left="431" w:hanging="431"/>
        <w:outlineLvl w:val="0"/>
        <w:rPr>
          <w:ins w:id="42" w:author="lawyer" w:date="2024-12-28T12:44:00Z"/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Настоящий договор составлен в </w:t>
      </w:r>
      <w:r w:rsidR="00B6548E" w:rsidRPr="00EC5F30">
        <w:rPr>
          <w:rFonts w:ascii="Roboto Condensed" w:hAnsi="Roboto Condensed"/>
          <w:szCs w:val="20"/>
        </w:rPr>
        <w:t>двух</w:t>
      </w:r>
      <w:r w:rsidRPr="00EC5F30">
        <w:rPr>
          <w:rFonts w:ascii="Roboto Condensed" w:hAnsi="Roboto Condensed"/>
          <w:szCs w:val="20"/>
        </w:rPr>
        <w:t xml:space="preserve"> экземплярах на русском языке. </w:t>
      </w:r>
      <w:r w:rsidR="00DF02B2" w:rsidRPr="00EC5F30">
        <w:rPr>
          <w:rFonts w:ascii="Roboto Condensed" w:hAnsi="Roboto Condensed"/>
          <w:szCs w:val="20"/>
        </w:rPr>
        <w:t>Все</w:t>
      </w:r>
      <w:r w:rsidRPr="00EC5F30">
        <w:rPr>
          <w:rFonts w:ascii="Roboto Condensed" w:hAnsi="Roboto Condensed"/>
          <w:szCs w:val="20"/>
        </w:rPr>
        <w:t xml:space="preserve"> экземпляр</w:t>
      </w:r>
      <w:r w:rsidR="00DF02B2" w:rsidRPr="00EC5F30">
        <w:rPr>
          <w:rFonts w:ascii="Roboto Condensed" w:hAnsi="Roboto Condensed"/>
          <w:szCs w:val="20"/>
        </w:rPr>
        <w:t>ы</w:t>
      </w:r>
      <w:r w:rsidRPr="00EC5F30">
        <w:rPr>
          <w:rFonts w:ascii="Roboto Condensed" w:hAnsi="Roboto Condensed"/>
          <w:szCs w:val="20"/>
        </w:rPr>
        <w:t xml:space="preserve"> идентичны и имеют одинаковую силу. </w:t>
      </w:r>
    </w:p>
    <w:p w14:paraId="34CC2557" w14:textId="0F615C6B" w:rsidR="00F57C2D" w:rsidRPr="00F57C2D" w:rsidRDefault="00B356AA">
      <w:pPr>
        <w:pStyle w:val="a7"/>
        <w:numPr>
          <w:ilvl w:val="1"/>
          <w:numId w:val="2"/>
        </w:numPr>
        <w:suppressAutoHyphens/>
        <w:ind w:left="426"/>
        <w:outlineLvl w:val="0"/>
        <w:rPr>
          <w:ins w:id="43" w:author="lawyer" w:date="2024-12-28T13:13:00Z"/>
          <w:rFonts w:ascii="Roboto Condensed" w:hAnsi="Roboto Condensed"/>
          <w:szCs w:val="20"/>
        </w:rPr>
        <w:pPrChange w:id="44" w:author="lawyer" w:date="2024-12-28T13:13:00Z">
          <w:pPr>
            <w:pStyle w:val="a7"/>
            <w:numPr>
              <w:ilvl w:val="1"/>
              <w:numId w:val="2"/>
            </w:numPr>
            <w:suppressAutoHyphens/>
            <w:ind w:left="792" w:hanging="432"/>
            <w:outlineLvl w:val="0"/>
          </w:pPr>
        </w:pPrChange>
      </w:pPr>
      <w:ins w:id="45" w:author="lawyer" w:date="2024-12-28T12:44:00Z">
        <w:r w:rsidRPr="00F57C2D">
          <w:rPr>
            <w:rFonts w:ascii="Roboto Condensed" w:hAnsi="Roboto Condensed"/>
            <w:szCs w:val="20"/>
          </w:rPr>
          <w:t>Договор вступает в силу с момента его подписания</w:t>
        </w:r>
      </w:ins>
      <w:ins w:id="46" w:author="lawyer" w:date="2024-12-28T13:11:00Z">
        <w:r w:rsidR="00F57C2D" w:rsidRPr="00F57C2D">
          <w:rPr>
            <w:rFonts w:ascii="Roboto Condensed" w:hAnsi="Roboto Condensed"/>
            <w:szCs w:val="20"/>
          </w:rPr>
          <w:t>, распространяет свое действие на период с 01.01.2025г.</w:t>
        </w:r>
      </w:ins>
      <w:ins w:id="47" w:author="lawyer" w:date="2024-12-28T12:44:00Z">
        <w:r w:rsidRPr="00F57C2D">
          <w:rPr>
            <w:rFonts w:ascii="Roboto Condensed" w:hAnsi="Roboto Condensed"/>
            <w:szCs w:val="20"/>
          </w:rPr>
          <w:t xml:space="preserve"> и действует до </w:t>
        </w:r>
      </w:ins>
      <w:ins w:id="48" w:author="lawyer" w:date="2024-12-28T13:11:00Z">
        <w:r w:rsidR="00F57C2D" w:rsidRPr="00F57C2D">
          <w:rPr>
            <w:rFonts w:ascii="Roboto Condensed" w:hAnsi="Roboto Condensed"/>
            <w:szCs w:val="20"/>
          </w:rPr>
          <w:t>31.12.2025г.</w:t>
        </w:r>
      </w:ins>
      <w:ins w:id="49" w:author="lawyer" w:date="2024-12-28T13:12:00Z">
        <w:r w:rsidR="00F57C2D" w:rsidRPr="00F57C2D">
          <w:rPr>
            <w:rFonts w:ascii="Roboto Condensed" w:hAnsi="Roboto Condensed"/>
            <w:szCs w:val="20"/>
          </w:rPr>
          <w:t xml:space="preserve"> включитель</w:t>
        </w:r>
      </w:ins>
      <w:ins w:id="50" w:author="lawyer" w:date="2024-12-28T13:13:00Z">
        <w:r w:rsidR="00F57C2D" w:rsidRPr="00F57C2D">
          <w:rPr>
            <w:rFonts w:ascii="Roboto Condensed" w:hAnsi="Roboto Condensed"/>
            <w:szCs w:val="20"/>
          </w:rPr>
          <w:t>но</w:t>
        </w:r>
      </w:ins>
      <w:ins w:id="51" w:author="lawyer" w:date="2024-12-28T12:44:00Z">
        <w:r w:rsidRPr="00F57C2D">
          <w:rPr>
            <w:rFonts w:ascii="Roboto Condensed" w:hAnsi="Roboto Condensed"/>
            <w:szCs w:val="20"/>
          </w:rPr>
          <w:t xml:space="preserve">. Датой подписания договора считается дата, указанная в правом верхнем углу первого листа Договора. </w:t>
        </w:r>
      </w:ins>
    </w:p>
    <w:p w14:paraId="4B697A6A" w14:textId="65AEEE15" w:rsidR="00B356AA" w:rsidRDefault="00F57C2D">
      <w:pPr>
        <w:pStyle w:val="a7"/>
        <w:suppressAutoHyphens/>
        <w:ind w:left="426"/>
        <w:outlineLvl w:val="0"/>
        <w:rPr>
          <w:ins w:id="52" w:author="lawyer" w:date="2024-12-28T13:18:00Z"/>
          <w:rFonts w:ascii="Times New Roman" w:eastAsia="Times New Roman" w:hAnsi="Times New Roman" w:cs="Times New Roman"/>
          <w:szCs w:val="20"/>
          <w:lang w:eastAsia="ru-RU"/>
        </w:rPr>
        <w:pPrChange w:id="53" w:author="lawyer" w:date="2024-12-28T13:13:00Z">
          <w:pPr>
            <w:pStyle w:val="a7"/>
            <w:numPr>
              <w:ilvl w:val="1"/>
              <w:numId w:val="2"/>
            </w:numPr>
            <w:suppressAutoHyphens/>
            <w:ind w:left="792" w:hanging="432"/>
            <w:outlineLvl w:val="0"/>
          </w:pPr>
        </w:pPrChange>
      </w:pPr>
      <w:ins w:id="54" w:author="lawyer" w:date="2024-12-28T13:13:00Z">
        <w:r w:rsidRPr="009330AD">
          <w:rPr>
            <w:rFonts w:ascii="Times New Roman" w:eastAsia="Times New Roman" w:hAnsi="Times New Roman" w:cs="Times New Roman"/>
            <w:szCs w:val="20"/>
            <w:lang w:eastAsia="ru-RU"/>
          </w:rPr>
          <w:t xml:space="preserve">В случае подписания настоящего Договора в системе электронного документооборота настоящий Договор действует с момента подписания в ЭДО последней из Сторон и распространяется на отношения Сторон, возникшие с </w:t>
        </w:r>
        <w:r>
          <w:rPr>
            <w:rFonts w:ascii="Times New Roman" w:eastAsia="Times New Roman" w:hAnsi="Times New Roman" w:cs="Times New Roman"/>
            <w:szCs w:val="20"/>
            <w:lang w:eastAsia="ru-RU"/>
          </w:rPr>
          <w:t>01.01.2025г</w:t>
        </w:r>
      </w:ins>
      <w:ins w:id="55" w:author="lawyer" w:date="2024-12-28T13:14:00Z">
        <w:r>
          <w:rPr>
            <w:rFonts w:ascii="Times New Roman" w:eastAsia="Times New Roman" w:hAnsi="Times New Roman" w:cs="Times New Roman"/>
            <w:szCs w:val="20"/>
            <w:lang w:eastAsia="ru-RU"/>
          </w:rPr>
          <w:t>.</w:t>
        </w:r>
      </w:ins>
    </w:p>
    <w:p w14:paraId="02F08B93" w14:textId="77777777" w:rsidR="00F57C2D" w:rsidRDefault="00F57C2D">
      <w:pPr>
        <w:pStyle w:val="a7"/>
        <w:suppressAutoHyphens/>
        <w:ind w:left="426"/>
        <w:outlineLvl w:val="0"/>
        <w:rPr>
          <w:ins w:id="56" w:author="lawyer" w:date="2024-12-28T12:44:00Z"/>
          <w:rFonts w:ascii="Roboto Condensed" w:hAnsi="Roboto Condensed"/>
          <w:szCs w:val="20"/>
        </w:rPr>
        <w:pPrChange w:id="57" w:author="lawyer" w:date="2024-12-28T13:13:00Z">
          <w:pPr>
            <w:pStyle w:val="a7"/>
            <w:numPr>
              <w:ilvl w:val="1"/>
              <w:numId w:val="2"/>
            </w:numPr>
            <w:suppressAutoHyphens/>
            <w:ind w:left="792" w:hanging="432"/>
            <w:outlineLvl w:val="0"/>
          </w:pPr>
        </w:pPrChange>
      </w:pPr>
    </w:p>
    <w:p w14:paraId="0D2F5FB5" w14:textId="3E1829E8" w:rsidR="003F21FE" w:rsidRPr="00EC5F30" w:rsidDel="00F57C2D" w:rsidRDefault="00DF02B2" w:rsidP="00FF54C5">
      <w:pPr>
        <w:pStyle w:val="a7"/>
        <w:numPr>
          <w:ilvl w:val="1"/>
          <w:numId w:val="2"/>
        </w:numPr>
        <w:suppressAutoHyphens/>
        <w:ind w:left="431" w:hanging="431"/>
        <w:outlineLvl w:val="0"/>
        <w:rPr>
          <w:del w:id="58" w:author="lawyer" w:date="2024-12-28T13:14:00Z"/>
          <w:rFonts w:ascii="Roboto Condensed" w:hAnsi="Roboto Condensed"/>
          <w:szCs w:val="20"/>
        </w:rPr>
      </w:pPr>
      <w:del w:id="59" w:author="lawyer" w:date="2024-12-28T13:14:00Z">
        <w:r w:rsidRPr="00EC5F30" w:rsidDel="00F57C2D">
          <w:rPr>
            <w:rFonts w:ascii="Roboto Condensed" w:hAnsi="Roboto Condensed"/>
            <w:szCs w:val="20"/>
          </w:rPr>
          <w:delText>Срок дейс</w:delText>
        </w:r>
        <w:r w:rsidR="008D714D" w:rsidRPr="00EC5F30" w:rsidDel="00F57C2D">
          <w:rPr>
            <w:rFonts w:ascii="Roboto Condensed" w:hAnsi="Roboto Condensed"/>
            <w:szCs w:val="20"/>
          </w:rPr>
          <w:delText xml:space="preserve">твия договора </w:delText>
        </w:r>
        <w:r w:rsidR="00BF7C22" w:rsidRPr="00EC5F30" w:rsidDel="00F57C2D">
          <w:rPr>
            <w:rFonts w:ascii="Roboto Condensed" w:hAnsi="Roboto Condensed"/>
            <w:szCs w:val="20"/>
          </w:rPr>
          <w:delText>с 01.01.202</w:delText>
        </w:r>
        <w:r w:rsidR="00EC5F30" w:rsidRPr="00FF54C5" w:rsidDel="00F57C2D">
          <w:rPr>
            <w:rFonts w:ascii="Roboto Condensed" w:hAnsi="Roboto Condensed"/>
            <w:szCs w:val="20"/>
          </w:rPr>
          <w:delText>5</w:delText>
        </w:r>
        <w:r w:rsidR="00BF7C22" w:rsidRPr="00EC5F30" w:rsidDel="00F57C2D">
          <w:rPr>
            <w:rFonts w:ascii="Roboto Condensed" w:hAnsi="Roboto Condensed"/>
            <w:szCs w:val="20"/>
          </w:rPr>
          <w:delText xml:space="preserve"> по 31.12.202</w:delText>
        </w:r>
        <w:r w:rsidR="00EC5F30" w:rsidRPr="00FF54C5" w:rsidDel="00F57C2D">
          <w:rPr>
            <w:rFonts w:ascii="Roboto Condensed" w:hAnsi="Roboto Condensed"/>
            <w:szCs w:val="20"/>
          </w:rPr>
          <w:delText>5</w:delText>
        </w:r>
        <w:r w:rsidR="00BF7C22" w:rsidRPr="00EC5F30" w:rsidDel="00F57C2D">
          <w:rPr>
            <w:rFonts w:ascii="Roboto Condensed" w:hAnsi="Roboto Condensed"/>
            <w:szCs w:val="20"/>
          </w:rPr>
          <w:delText xml:space="preserve"> г</w:delText>
        </w:r>
        <w:r w:rsidR="0042697F" w:rsidRPr="00EC5F30" w:rsidDel="00F57C2D">
          <w:rPr>
            <w:rFonts w:ascii="Roboto Condensed" w:hAnsi="Roboto Condensed"/>
            <w:szCs w:val="20"/>
          </w:rPr>
          <w:delText>.</w:delText>
        </w:r>
      </w:del>
    </w:p>
    <w:p w14:paraId="6D775494" w14:textId="77777777" w:rsidR="00B00E02" w:rsidRPr="00EC5F30" w:rsidRDefault="00B00E02" w:rsidP="00FF54C5">
      <w:pPr>
        <w:pStyle w:val="a7"/>
        <w:keepNext/>
        <w:numPr>
          <w:ilvl w:val="0"/>
          <w:numId w:val="2"/>
        </w:numPr>
        <w:suppressAutoHyphens/>
        <w:spacing w:before="120" w:after="60"/>
        <w:ind w:left="0" w:firstLine="0"/>
        <w:contextualSpacing w:val="0"/>
        <w:outlineLvl w:val="0"/>
        <w:rPr>
          <w:rFonts w:ascii="Roboto Condensed" w:hAnsi="Roboto Condensed"/>
          <w:b/>
          <w:szCs w:val="20"/>
        </w:rPr>
      </w:pPr>
      <w:r w:rsidRPr="00EC5F30">
        <w:rPr>
          <w:rFonts w:ascii="Roboto Condensed" w:hAnsi="Roboto Condensed"/>
          <w:b/>
          <w:szCs w:val="20"/>
        </w:rPr>
        <w:t>МЕСТО НАХОЖДЕНИЯ И РЕКВИЗИТЫ СТОРОН</w:t>
      </w:r>
    </w:p>
    <w:tbl>
      <w:tblPr>
        <w:tblStyle w:val="a6"/>
        <w:tblW w:w="9479" w:type="dxa"/>
        <w:tblInd w:w="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740"/>
      </w:tblGrid>
      <w:tr w:rsidR="003F21FE" w:rsidRPr="00EC5F30" w14:paraId="1A467566" w14:textId="77777777" w:rsidTr="00FF54C5">
        <w:trPr>
          <w:trHeight w:val="4029"/>
        </w:trPr>
        <w:tc>
          <w:tcPr>
            <w:tcW w:w="4739" w:type="dxa"/>
          </w:tcPr>
          <w:p w14:paraId="15F4A9F4" w14:textId="77777777" w:rsidR="003F21FE" w:rsidRPr="00FF54C5" w:rsidRDefault="003F21FE" w:rsidP="00FF54C5">
            <w:pPr>
              <w:rPr>
                <w:rFonts w:ascii="Times New Roman" w:hAnsi="Times New Roman" w:cs="Times New Roman"/>
                <w:b/>
                <w:bCs/>
              </w:rPr>
            </w:pPr>
            <w:r w:rsidRPr="00FF54C5">
              <w:rPr>
                <w:rFonts w:ascii="Times New Roman" w:hAnsi="Times New Roman" w:cs="Times New Roman"/>
                <w:b/>
                <w:bCs/>
              </w:rPr>
              <w:t>Исполнитель</w:t>
            </w:r>
          </w:p>
          <w:p w14:paraId="6628B69A" w14:textId="77777777" w:rsidR="00C91FA1" w:rsidRPr="00FF54C5" w:rsidRDefault="00C91FA1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FF54C5">
              <w:rPr>
                <w:rFonts w:ascii="Times New Roman" w:hAnsi="Times New Roman" w:cs="Times New Roman"/>
              </w:rPr>
              <w:t>Лайт</w:t>
            </w:r>
            <w:proofErr w:type="spellEnd"/>
            <w:r w:rsidRPr="00FF54C5">
              <w:rPr>
                <w:rFonts w:ascii="Times New Roman" w:hAnsi="Times New Roman" w:cs="Times New Roman"/>
              </w:rPr>
              <w:t xml:space="preserve"> Групп»</w:t>
            </w:r>
          </w:p>
          <w:p w14:paraId="6B177925" w14:textId="77777777" w:rsidR="00FF54C5" w:rsidRPr="00FF54C5" w:rsidRDefault="00C91FA1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>3940</w:t>
            </w:r>
            <w:r w:rsidR="00EC5F30" w:rsidRPr="00FF54C5">
              <w:rPr>
                <w:rFonts w:ascii="Times New Roman" w:hAnsi="Times New Roman" w:cs="Times New Roman"/>
              </w:rPr>
              <w:t>43</w:t>
            </w:r>
            <w:r w:rsidRPr="00FF54C5">
              <w:rPr>
                <w:rFonts w:ascii="Times New Roman" w:hAnsi="Times New Roman" w:cs="Times New Roman"/>
              </w:rPr>
              <w:t xml:space="preserve">, г. Воронеж, </w:t>
            </w:r>
            <w:r w:rsidR="00EC5F30" w:rsidRPr="00FF54C5">
              <w:rPr>
                <w:rFonts w:ascii="Times New Roman" w:hAnsi="Times New Roman" w:cs="Times New Roman"/>
              </w:rPr>
              <w:t xml:space="preserve">наб. Максима Горького, </w:t>
            </w:r>
          </w:p>
          <w:p w14:paraId="42F21E4B" w14:textId="7F9F45F0" w:rsidR="00C91FA1" w:rsidRDefault="00EC5F30" w:rsidP="00FF54C5">
            <w:pPr>
              <w:rPr>
                <w:ins w:id="60" w:author="lawyer" w:date="2024-12-28T12:29:00Z"/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>д. 49Б, пом. 1/19</w:t>
            </w:r>
          </w:p>
          <w:p w14:paraId="1C4B16C7" w14:textId="77777777" w:rsidR="007D2DA5" w:rsidRPr="00FF54C5" w:rsidRDefault="007D2DA5" w:rsidP="00FF54C5">
            <w:pPr>
              <w:rPr>
                <w:rFonts w:ascii="Times New Roman" w:hAnsi="Times New Roman" w:cs="Times New Roman"/>
              </w:rPr>
            </w:pPr>
          </w:p>
          <w:p w14:paraId="5D80EFBF" w14:textId="14ED0943" w:rsidR="00C91FA1" w:rsidRPr="00F57C2D" w:rsidRDefault="00C91FA1" w:rsidP="00FF54C5">
            <w:pPr>
              <w:rPr>
                <w:rFonts w:ascii="Times New Roman" w:hAnsi="Times New Roman" w:cs="Times New Roman"/>
              </w:rPr>
            </w:pPr>
            <w:del w:id="61" w:author="lawyer" w:date="2024-12-28T12:29:00Z">
              <w:r w:rsidRPr="00F57C2D" w:rsidDel="007D2DA5">
                <w:rPr>
                  <w:rFonts w:ascii="Times New Roman" w:hAnsi="Times New Roman" w:cs="Times New Roman"/>
                </w:rPr>
                <w:tab/>
              </w:r>
            </w:del>
            <w:ins w:id="62" w:author="lawyer" w:date="2024-12-28T12:29:00Z">
              <w:r w:rsidR="007D2DA5" w:rsidRPr="00F57C2D">
                <w:rPr>
                  <w:rFonts w:ascii="Times New Roman" w:hAnsi="Times New Roman" w:cs="Times New Roman"/>
                </w:rPr>
                <w:t>ОГРН</w:t>
              </w:r>
              <w:r w:rsidR="007D2DA5" w:rsidRPr="00D1641B">
                <w:rPr>
                  <w:rFonts w:ascii="Times New Roman" w:hAnsi="Times New Roman" w:cs="Times New Roman"/>
                </w:rPr>
                <w:t xml:space="preserve"> </w:t>
              </w:r>
              <w:r w:rsidR="007D2DA5" w:rsidRPr="00F57C2D">
                <w:rPr>
                  <w:rFonts w:ascii="Times New Roman" w:hAnsi="Times New Roman" w:cs="Times New Roman"/>
                  <w:rPrChange w:id="63" w:author="lawyer" w:date="2024-12-28T13:19:00Z">
                    <w:rPr/>
                  </w:rPrChange>
                </w:rPr>
                <w:t>1063667037170</w:t>
              </w:r>
            </w:ins>
          </w:p>
          <w:p w14:paraId="367A5DAF" w14:textId="40386B7C" w:rsidR="00C91FA1" w:rsidRPr="00FF54C5" w:rsidRDefault="00C91FA1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>ИНН/КПП: 3661033949/366</w:t>
            </w:r>
            <w:r w:rsidR="00EC5F30" w:rsidRPr="00FF54C5">
              <w:rPr>
                <w:rFonts w:ascii="Times New Roman" w:hAnsi="Times New Roman" w:cs="Times New Roman"/>
              </w:rPr>
              <w:t>6</w:t>
            </w:r>
            <w:r w:rsidRPr="00FF54C5">
              <w:rPr>
                <w:rFonts w:ascii="Times New Roman" w:hAnsi="Times New Roman" w:cs="Times New Roman"/>
              </w:rPr>
              <w:t>01001</w:t>
            </w:r>
          </w:p>
          <w:p w14:paraId="0F68E09D" w14:textId="77777777" w:rsidR="004C1126" w:rsidRPr="00FF54C5" w:rsidRDefault="004C1126" w:rsidP="00FF54C5">
            <w:pPr>
              <w:rPr>
                <w:rFonts w:ascii="Times New Roman" w:hAnsi="Times New Roman" w:cs="Times New Roman"/>
              </w:rPr>
            </w:pPr>
          </w:p>
          <w:p w14:paraId="457D98F0" w14:textId="77777777" w:rsidR="00C91FA1" w:rsidRPr="00FF54C5" w:rsidRDefault="00C91FA1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 xml:space="preserve">Р/С: </w:t>
            </w:r>
            <w:r w:rsidR="004C1126" w:rsidRPr="00FF54C5">
              <w:rPr>
                <w:rFonts w:ascii="Times New Roman" w:hAnsi="Times New Roman" w:cs="Times New Roman"/>
              </w:rPr>
              <w:t>40702810213000022870</w:t>
            </w:r>
          </w:p>
          <w:p w14:paraId="7E6107F9" w14:textId="77777777" w:rsidR="004C1126" w:rsidRPr="00FF54C5" w:rsidRDefault="004C112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 xml:space="preserve">ЦЕНТРАЛЬНО-ЧЕРНОЗЕМНЫЙ БАНК </w:t>
            </w:r>
          </w:p>
          <w:p w14:paraId="6B7BE506" w14:textId="77777777" w:rsidR="00C91FA1" w:rsidRPr="00FF54C5" w:rsidRDefault="004C112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>ПАО «СБЕРБАНК» г. ВОРОНЕЖ</w:t>
            </w:r>
          </w:p>
          <w:p w14:paraId="0B0E03E7" w14:textId="77777777" w:rsidR="00C91FA1" w:rsidRPr="00FF54C5" w:rsidRDefault="00C91FA1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 xml:space="preserve">К/С: </w:t>
            </w:r>
            <w:r w:rsidR="004C1126" w:rsidRPr="00FF54C5">
              <w:rPr>
                <w:rFonts w:ascii="Times New Roman" w:hAnsi="Times New Roman" w:cs="Times New Roman"/>
              </w:rPr>
              <w:t>30101810600000000681</w:t>
            </w:r>
          </w:p>
          <w:p w14:paraId="33B87DF9" w14:textId="77777777" w:rsidR="00C91FA1" w:rsidRPr="00FF54C5" w:rsidRDefault="00C91FA1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 xml:space="preserve">БИК: </w:t>
            </w:r>
            <w:r w:rsidR="004C1126" w:rsidRPr="00FF54C5">
              <w:rPr>
                <w:rFonts w:ascii="Times New Roman" w:hAnsi="Times New Roman" w:cs="Times New Roman"/>
              </w:rPr>
              <w:t>042007681</w:t>
            </w:r>
          </w:p>
          <w:p w14:paraId="47C5971E" w14:textId="77777777" w:rsidR="004C1126" w:rsidRPr="00FF54C5" w:rsidRDefault="004C1126" w:rsidP="00FF54C5">
            <w:pPr>
              <w:rPr>
                <w:rFonts w:ascii="Times New Roman" w:hAnsi="Times New Roman" w:cs="Times New Roman"/>
              </w:rPr>
            </w:pPr>
          </w:p>
          <w:p w14:paraId="024335B1" w14:textId="77777777" w:rsidR="003F21FE" w:rsidRPr="00FF54C5" w:rsidRDefault="00C91FA1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 xml:space="preserve">+7 (473) 260-6-260, </w:t>
            </w:r>
            <w:r w:rsidR="00B00E02" w:rsidRPr="00FF54C5">
              <w:rPr>
                <w:rFonts w:ascii="Times New Roman" w:hAnsi="Times New Roman" w:cs="Times New Roman"/>
              </w:rPr>
              <w:t xml:space="preserve">office@litegroup.ru </w:t>
            </w:r>
          </w:p>
          <w:p w14:paraId="676F67F8" w14:textId="77777777" w:rsidR="00B00E02" w:rsidRPr="00FF54C5" w:rsidRDefault="00B00E02" w:rsidP="00FF54C5">
            <w:pPr>
              <w:rPr>
                <w:rFonts w:ascii="Times New Roman" w:hAnsi="Times New Roman" w:cs="Times New Roman"/>
              </w:rPr>
            </w:pPr>
          </w:p>
          <w:p w14:paraId="37F4766E" w14:textId="77777777" w:rsidR="00B6548E" w:rsidRPr="00FF54C5" w:rsidRDefault="00B6548E" w:rsidP="00FF54C5">
            <w:pPr>
              <w:rPr>
                <w:rFonts w:ascii="Times New Roman" w:hAnsi="Times New Roman" w:cs="Times New Roman"/>
              </w:rPr>
            </w:pPr>
          </w:p>
          <w:p w14:paraId="38702291" w14:textId="49355353" w:rsidR="00781DB9" w:rsidRPr="00FF54C5" w:rsidDel="007D2DA5" w:rsidRDefault="00781DB9" w:rsidP="00FF54C5">
            <w:pPr>
              <w:rPr>
                <w:del w:id="64" w:author="lawyer" w:date="2024-12-28T12:30:00Z"/>
                <w:rFonts w:ascii="Times New Roman" w:hAnsi="Times New Roman" w:cs="Times New Roman"/>
              </w:rPr>
            </w:pPr>
          </w:p>
          <w:p w14:paraId="40EAEEE4" w14:textId="77777777" w:rsidR="00781DB9" w:rsidRPr="00FF54C5" w:rsidRDefault="00781DB9" w:rsidP="00FF54C5">
            <w:pPr>
              <w:rPr>
                <w:rFonts w:ascii="Times New Roman" w:hAnsi="Times New Roman" w:cs="Times New Roman"/>
              </w:rPr>
            </w:pPr>
          </w:p>
          <w:p w14:paraId="2A9F599D" w14:textId="77777777" w:rsidR="00FF54C5" w:rsidRPr="00FF54C5" w:rsidRDefault="00FF54C5" w:rsidP="00FF54C5">
            <w:pPr>
              <w:rPr>
                <w:rFonts w:ascii="Times New Roman" w:hAnsi="Times New Roman" w:cs="Times New Roman"/>
              </w:rPr>
            </w:pPr>
          </w:p>
          <w:p w14:paraId="39BC5962" w14:textId="3E3DACBC" w:rsidR="00781DB9" w:rsidRPr="00FF54C5" w:rsidRDefault="00781DB9" w:rsidP="00FF54C5">
            <w:pPr>
              <w:rPr>
                <w:rFonts w:ascii="Times New Roman" w:hAnsi="Times New Roman" w:cs="Times New Roman"/>
              </w:rPr>
            </w:pPr>
          </w:p>
          <w:p w14:paraId="5F1873D3" w14:textId="464B4E31" w:rsidR="00FF54C5" w:rsidRPr="00FF54C5" w:rsidRDefault="007D2DA5" w:rsidP="00FF54C5">
            <w:pPr>
              <w:rPr>
                <w:rFonts w:ascii="Times New Roman" w:hAnsi="Times New Roman" w:cs="Times New Roman"/>
              </w:rPr>
            </w:pPr>
            <w:ins w:id="65" w:author="lawyer" w:date="2024-12-28T12:30:00Z">
              <w:r>
                <w:rPr>
                  <w:rFonts w:ascii="Times New Roman" w:hAnsi="Times New Roman" w:cs="Times New Roman"/>
                </w:rPr>
                <w:t>Директор ООО «</w:t>
              </w:r>
              <w:proofErr w:type="spellStart"/>
              <w:r>
                <w:rPr>
                  <w:rFonts w:ascii="Times New Roman" w:hAnsi="Times New Roman" w:cs="Times New Roman"/>
                </w:rPr>
                <w:t>Лайт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Групп»</w:t>
              </w:r>
            </w:ins>
          </w:p>
          <w:p w14:paraId="09BDE3B0" w14:textId="77777777" w:rsidR="00781DB9" w:rsidRPr="00FF54C5" w:rsidRDefault="00781DB9" w:rsidP="00FF54C5">
            <w:pPr>
              <w:rPr>
                <w:rFonts w:ascii="Times New Roman" w:hAnsi="Times New Roman" w:cs="Times New Roman"/>
              </w:rPr>
            </w:pPr>
          </w:p>
          <w:p w14:paraId="54D49DAB" w14:textId="77777777" w:rsidR="00B00E02" w:rsidRPr="00FF54C5" w:rsidRDefault="00B00E02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 xml:space="preserve">___________________ / </w:t>
            </w:r>
            <w:r w:rsidR="00C5151D" w:rsidRPr="00FF54C5">
              <w:rPr>
                <w:rFonts w:ascii="Times New Roman" w:hAnsi="Times New Roman" w:cs="Times New Roman"/>
              </w:rPr>
              <w:t>Климов А.В.</w:t>
            </w:r>
          </w:p>
        </w:tc>
        <w:tc>
          <w:tcPr>
            <w:tcW w:w="4740" w:type="dxa"/>
          </w:tcPr>
          <w:p w14:paraId="7BB194F1" w14:textId="77777777" w:rsidR="003F21FE" w:rsidRPr="00FF54C5" w:rsidRDefault="00B74109" w:rsidP="00FF54C5">
            <w:pPr>
              <w:rPr>
                <w:rFonts w:ascii="Times New Roman" w:hAnsi="Times New Roman" w:cs="Times New Roman"/>
                <w:b/>
                <w:bCs/>
              </w:rPr>
            </w:pPr>
            <w:r w:rsidRPr="00FF54C5">
              <w:rPr>
                <w:rFonts w:ascii="Times New Roman" w:hAnsi="Times New Roman" w:cs="Times New Roman"/>
                <w:b/>
                <w:bCs/>
              </w:rPr>
              <w:t>Заказчик</w:t>
            </w:r>
          </w:p>
          <w:p w14:paraId="7502749C" w14:textId="77777777" w:rsidR="00A97A46" w:rsidRPr="00FF54C5" w:rsidRDefault="00A97A4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 xml:space="preserve">Федеральное государственное унитарное предприятие «Всероссийская государственная </w:t>
            </w:r>
          </w:p>
          <w:p w14:paraId="7A407177" w14:textId="77777777" w:rsidR="00A97A46" w:rsidRPr="00FF54C5" w:rsidRDefault="00A97A4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>телевизионная и радиовещательная компания»</w:t>
            </w:r>
          </w:p>
          <w:p w14:paraId="154DD88C" w14:textId="77777777" w:rsidR="00A97A46" w:rsidRPr="00FF54C5" w:rsidRDefault="00A97A4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>Сокращенное наименование юридического лица: ВГТРК</w:t>
            </w:r>
          </w:p>
          <w:p w14:paraId="66791F24" w14:textId="77777777" w:rsidR="00A97A46" w:rsidRPr="00FF54C5" w:rsidRDefault="00A97A4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 xml:space="preserve">Юридический адрес: 125040 г. Москва, </w:t>
            </w:r>
            <w:proofErr w:type="spellStart"/>
            <w:r w:rsidRPr="00FF54C5">
              <w:rPr>
                <w:rFonts w:ascii="Times New Roman" w:hAnsi="Times New Roman" w:cs="Times New Roman"/>
              </w:rPr>
              <w:t>вн</w:t>
            </w:r>
            <w:proofErr w:type="spellEnd"/>
            <w:r w:rsidRPr="00FF54C5">
              <w:rPr>
                <w:rFonts w:ascii="Times New Roman" w:hAnsi="Times New Roman" w:cs="Times New Roman"/>
              </w:rPr>
              <w:t>. тер. г.  муниципальный округ Беговой, ул. 5-я Ямского Поля д.19-21, строение 1</w:t>
            </w:r>
          </w:p>
          <w:p w14:paraId="4FAC8F54" w14:textId="77777777" w:rsidR="00A97A46" w:rsidRPr="00FF54C5" w:rsidRDefault="00A97A4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 xml:space="preserve">Почтовый адрес: 443011, г. Самара, ул. Советской Армии, д.205 </w:t>
            </w:r>
          </w:p>
          <w:p w14:paraId="2A036EE5" w14:textId="77777777" w:rsidR="00A97A46" w:rsidRPr="00FF54C5" w:rsidRDefault="00A97A4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>ИНН/КПП: 7714072839/631602004</w:t>
            </w:r>
          </w:p>
          <w:p w14:paraId="60C217D0" w14:textId="77777777" w:rsidR="00A97A46" w:rsidRPr="00FF54C5" w:rsidRDefault="00A97A4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 xml:space="preserve">ОГРН: 102 770 031 00 76  </w:t>
            </w:r>
          </w:p>
          <w:p w14:paraId="1118717D" w14:textId="77777777" w:rsidR="00A97A46" w:rsidRPr="00FF54C5" w:rsidRDefault="00A97A4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 xml:space="preserve">Полное наименование учреждения банка Поволжский банк ПАО «Сбербанк» г. Самара </w:t>
            </w:r>
          </w:p>
          <w:p w14:paraId="71C6839A" w14:textId="77777777" w:rsidR="00A97A46" w:rsidRPr="00FF54C5" w:rsidRDefault="00A97A4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>Расчетный счет: 40502810554020100026</w:t>
            </w:r>
          </w:p>
          <w:p w14:paraId="67B397D0" w14:textId="77777777" w:rsidR="00A97A46" w:rsidRPr="00FF54C5" w:rsidRDefault="00A97A4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>БИК: 043601607</w:t>
            </w:r>
          </w:p>
          <w:p w14:paraId="6FD403EA" w14:textId="77777777" w:rsidR="00A97A46" w:rsidRPr="00FF54C5" w:rsidRDefault="00A97A4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>Корреспондентский счет: 30101810200000000607</w:t>
            </w:r>
          </w:p>
          <w:p w14:paraId="537219FA" w14:textId="77777777" w:rsidR="000B1E2F" w:rsidRPr="00FF54C5" w:rsidRDefault="00360A1E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 xml:space="preserve">+7 </w:t>
            </w:r>
            <w:r w:rsidR="00923BAD" w:rsidRPr="00FF54C5">
              <w:rPr>
                <w:rFonts w:ascii="Times New Roman" w:hAnsi="Times New Roman" w:cs="Times New Roman"/>
              </w:rPr>
              <w:t>(846) 926-25-37</w:t>
            </w:r>
            <w:r w:rsidRPr="00FF54C5">
              <w:rPr>
                <w:rFonts w:ascii="Times New Roman" w:hAnsi="Times New Roman" w:cs="Times New Roman"/>
              </w:rPr>
              <w:t xml:space="preserve">, </w:t>
            </w:r>
            <w:r w:rsidR="00923BAD" w:rsidRPr="00FF54C5">
              <w:rPr>
                <w:rFonts w:ascii="Times New Roman" w:hAnsi="Times New Roman" w:cs="Times New Roman"/>
              </w:rPr>
              <w:t>news@tvsamara.ru</w:t>
            </w:r>
          </w:p>
          <w:p w14:paraId="5B5B6D9A" w14:textId="77777777" w:rsidR="00360A1E" w:rsidRPr="00FF54C5" w:rsidRDefault="00360A1E" w:rsidP="00FF54C5">
            <w:pPr>
              <w:rPr>
                <w:rFonts w:ascii="Times New Roman" w:hAnsi="Times New Roman" w:cs="Times New Roman"/>
              </w:rPr>
            </w:pPr>
          </w:p>
          <w:p w14:paraId="5D88885B" w14:textId="36152C4E" w:rsidR="000B1E2F" w:rsidRPr="00FF54C5" w:rsidRDefault="00A97A46" w:rsidP="00FF54C5">
            <w:pPr>
              <w:rPr>
                <w:rFonts w:ascii="Times New Roman" w:hAnsi="Times New Roman" w:cs="Times New Roman"/>
              </w:rPr>
            </w:pPr>
            <w:r w:rsidRPr="00FF54C5">
              <w:rPr>
                <w:rFonts w:ascii="Times New Roman" w:hAnsi="Times New Roman" w:cs="Times New Roman"/>
              </w:rPr>
              <w:t>Главный бухгалтер ГТРК «Самара»</w:t>
            </w:r>
          </w:p>
          <w:p w14:paraId="65518054" w14:textId="77777777" w:rsidR="00A97A46" w:rsidRPr="00FF54C5" w:rsidRDefault="00A97A46" w:rsidP="00FF54C5">
            <w:pPr>
              <w:rPr>
                <w:rFonts w:ascii="Times New Roman" w:hAnsi="Times New Roman" w:cs="Times New Roman"/>
              </w:rPr>
            </w:pPr>
          </w:p>
          <w:p w14:paraId="59E3FBF9" w14:textId="6297D2F6" w:rsidR="00B00E02" w:rsidRPr="00FF54C5" w:rsidRDefault="000B1E2F" w:rsidP="00FF54C5">
            <w:r w:rsidRPr="00FF54C5">
              <w:rPr>
                <w:rFonts w:ascii="Times New Roman" w:hAnsi="Times New Roman" w:cs="Times New Roman"/>
              </w:rPr>
              <w:t>__________________ /</w:t>
            </w:r>
            <w:r w:rsidR="00A97A46" w:rsidRPr="00FF54C5">
              <w:rPr>
                <w:rFonts w:ascii="Times New Roman" w:hAnsi="Times New Roman" w:cs="Times New Roman"/>
              </w:rPr>
              <w:t xml:space="preserve"> Смиренская И.Ю.</w:t>
            </w:r>
          </w:p>
        </w:tc>
      </w:tr>
    </w:tbl>
    <w:p w14:paraId="1C1279C9" w14:textId="6CBB5FF9" w:rsidR="00360A1E" w:rsidRPr="00EC5F30" w:rsidDel="008A15B9" w:rsidRDefault="00360A1E" w:rsidP="00FF54C5">
      <w:pPr>
        <w:suppressAutoHyphens/>
        <w:jc w:val="right"/>
        <w:rPr>
          <w:del w:id="66" w:author="lawyer" w:date="2024-12-28T13:38:00Z"/>
          <w:rFonts w:ascii="Roboto Condensed" w:hAnsi="Roboto Condensed"/>
          <w:szCs w:val="20"/>
        </w:rPr>
      </w:pPr>
    </w:p>
    <w:p w14:paraId="0BD6E28C" w14:textId="77777777" w:rsidR="00A101BC" w:rsidRPr="00EC5F30" w:rsidRDefault="00360A1E" w:rsidP="00FF54C5">
      <w:pPr>
        <w:suppressAutoHyphens/>
        <w:jc w:val="right"/>
        <w:rPr>
          <w:rFonts w:ascii="Roboto Condensed" w:hAnsi="Roboto Condensed"/>
          <w:b/>
          <w:bCs/>
          <w:szCs w:val="20"/>
        </w:rPr>
      </w:pPr>
      <w:r w:rsidRPr="00EC5F30">
        <w:rPr>
          <w:rFonts w:ascii="Roboto Condensed" w:hAnsi="Roboto Condensed"/>
          <w:szCs w:val="20"/>
        </w:rPr>
        <w:br w:type="page"/>
      </w:r>
      <w:r w:rsidR="00A101BC" w:rsidRPr="00EC5F30">
        <w:rPr>
          <w:rFonts w:ascii="Roboto Condensed" w:hAnsi="Roboto Condensed"/>
          <w:b/>
          <w:bCs/>
          <w:szCs w:val="20"/>
        </w:rPr>
        <w:lastRenderedPageBreak/>
        <w:t xml:space="preserve">Приложение №1 </w:t>
      </w:r>
    </w:p>
    <w:p w14:paraId="4DBDD61F" w14:textId="59413D77" w:rsidR="00A101BC" w:rsidRPr="00EC5F30" w:rsidRDefault="00A101BC" w:rsidP="00FF54C5">
      <w:pPr>
        <w:suppressAutoHyphens/>
        <w:jc w:val="right"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к </w:t>
      </w:r>
      <w:del w:id="67" w:author="lawyer" w:date="2024-12-28T13:39:00Z">
        <w:r w:rsidRPr="00EC5F30" w:rsidDel="008A15B9">
          <w:rPr>
            <w:rFonts w:ascii="Roboto Condensed" w:hAnsi="Roboto Condensed"/>
            <w:szCs w:val="20"/>
          </w:rPr>
          <w:delText>д</w:delText>
        </w:r>
      </w:del>
      <w:ins w:id="68" w:author="lawyer" w:date="2024-12-28T13:39:00Z">
        <w:r w:rsidR="008A15B9">
          <w:rPr>
            <w:rFonts w:ascii="Roboto Condensed" w:hAnsi="Roboto Condensed"/>
            <w:szCs w:val="20"/>
          </w:rPr>
          <w:t>Д</w:t>
        </w:r>
      </w:ins>
      <w:r w:rsidRPr="00EC5F30">
        <w:rPr>
          <w:rFonts w:ascii="Roboto Condensed" w:hAnsi="Roboto Condensed"/>
          <w:szCs w:val="20"/>
        </w:rPr>
        <w:t>оговору №</w:t>
      </w:r>
      <w:r w:rsidR="00A54CAC" w:rsidRPr="00EC5F30">
        <w:rPr>
          <w:rFonts w:ascii="Roboto Condensed" w:hAnsi="Roboto Condensed"/>
          <w:szCs w:val="20"/>
        </w:rPr>
        <w:t>4</w:t>
      </w:r>
      <w:r w:rsidR="00EC5F30">
        <w:rPr>
          <w:rFonts w:ascii="Roboto Condensed" w:hAnsi="Roboto Condensed"/>
          <w:szCs w:val="20"/>
        </w:rPr>
        <w:t>62</w:t>
      </w:r>
      <w:ins w:id="69" w:author="lawyer" w:date="2024-12-28T13:39:00Z">
        <w:r w:rsidR="008A15B9">
          <w:rPr>
            <w:rFonts w:ascii="Roboto Condensed" w:hAnsi="Roboto Condensed"/>
            <w:szCs w:val="20"/>
          </w:rPr>
          <w:t>/</w:t>
        </w:r>
        <w:r w:rsidR="008A15B9" w:rsidRPr="008A15B9">
          <w:t xml:space="preserve"> </w:t>
        </w:r>
        <w:r w:rsidR="008A15B9" w:rsidRPr="008A15B9">
          <w:rPr>
            <w:rFonts w:ascii="Roboto Condensed" w:hAnsi="Roboto Condensed"/>
            <w:szCs w:val="20"/>
          </w:rPr>
          <w:t>17/090125/410</w:t>
        </w:r>
      </w:ins>
      <w:r w:rsidRPr="00EC5F30">
        <w:rPr>
          <w:rFonts w:ascii="Roboto Condensed" w:hAnsi="Roboto Condensed"/>
          <w:szCs w:val="20"/>
        </w:rPr>
        <w:t xml:space="preserve"> от «</w:t>
      </w:r>
      <w:del w:id="70" w:author="lawyer" w:date="2024-12-28T12:22:00Z">
        <w:r w:rsidR="00EC5F30" w:rsidDel="004716E1">
          <w:rPr>
            <w:rFonts w:ascii="Roboto Condensed" w:hAnsi="Roboto Condensed"/>
            <w:szCs w:val="20"/>
          </w:rPr>
          <w:delText>20</w:delText>
        </w:r>
      </w:del>
      <w:ins w:id="71" w:author="lawyer" w:date="2024-12-28T12:22:00Z">
        <w:r w:rsidR="004716E1">
          <w:rPr>
            <w:rFonts w:ascii="Roboto Condensed" w:hAnsi="Roboto Condensed"/>
            <w:szCs w:val="20"/>
          </w:rPr>
          <w:t>09</w:t>
        </w:r>
      </w:ins>
      <w:r w:rsidRPr="00EC5F30">
        <w:rPr>
          <w:rFonts w:ascii="Roboto Condensed" w:hAnsi="Roboto Condensed"/>
          <w:szCs w:val="20"/>
        </w:rPr>
        <w:t xml:space="preserve">» </w:t>
      </w:r>
      <w:del w:id="72" w:author="lawyer" w:date="2024-12-28T12:22:00Z">
        <w:r w:rsidR="00A54CAC" w:rsidRPr="00EC5F30" w:rsidDel="004716E1">
          <w:rPr>
            <w:rFonts w:ascii="Roboto Condensed" w:hAnsi="Roboto Condensed"/>
            <w:szCs w:val="20"/>
          </w:rPr>
          <w:delText>декабря</w:delText>
        </w:r>
      </w:del>
      <w:ins w:id="73" w:author="lawyer" w:date="2024-12-28T12:22:00Z">
        <w:r w:rsidR="004716E1">
          <w:rPr>
            <w:rFonts w:ascii="Roboto Condensed" w:hAnsi="Roboto Condensed"/>
            <w:szCs w:val="20"/>
          </w:rPr>
          <w:t>января</w:t>
        </w:r>
      </w:ins>
      <w:r w:rsidR="00225500" w:rsidRPr="00EC5F30">
        <w:rPr>
          <w:rFonts w:ascii="Roboto Condensed" w:hAnsi="Roboto Condensed"/>
          <w:szCs w:val="20"/>
        </w:rPr>
        <w:t xml:space="preserve"> 20</w:t>
      </w:r>
      <w:r w:rsidR="00BF7C22" w:rsidRPr="00EC5F30">
        <w:rPr>
          <w:rFonts w:ascii="Roboto Condensed" w:hAnsi="Roboto Condensed"/>
          <w:szCs w:val="20"/>
        </w:rPr>
        <w:t>2</w:t>
      </w:r>
      <w:del w:id="74" w:author="lawyer" w:date="2024-12-28T12:22:00Z">
        <w:r w:rsidR="00EC5F30" w:rsidDel="004716E1">
          <w:rPr>
            <w:rFonts w:ascii="Roboto Condensed" w:hAnsi="Roboto Condensed"/>
            <w:szCs w:val="20"/>
          </w:rPr>
          <w:delText>4</w:delText>
        </w:r>
      </w:del>
      <w:ins w:id="75" w:author="lawyer" w:date="2024-12-28T12:22:00Z">
        <w:r w:rsidR="004716E1">
          <w:rPr>
            <w:rFonts w:ascii="Roboto Condensed" w:hAnsi="Roboto Condensed"/>
            <w:szCs w:val="20"/>
          </w:rPr>
          <w:t>5</w:t>
        </w:r>
      </w:ins>
      <w:r w:rsidRPr="00EC5F30">
        <w:rPr>
          <w:rFonts w:ascii="Roboto Condensed" w:hAnsi="Roboto Condensed"/>
          <w:szCs w:val="20"/>
        </w:rPr>
        <w:t xml:space="preserve"> г.</w:t>
      </w:r>
    </w:p>
    <w:p w14:paraId="06CC451F" w14:textId="77777777" w:rsidR="00A101BC" w:rsidRPr="00EC5F30" w:rsidRDefault="00A101BC" w:rsidP="00FF54C5">
      <w:pPr>
        <w:pStyle w:val="1"/>
        <w:suppressAutoHyphens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>ТАРИФНЫЙ ПЛАН</w:t>
      </w:r>
    </w:p>
    <w:p w14:paraId="65847247" w14:textId="77777777" w:rsidR="00A101BC" w:rsidRPr="00EC5F30" w:rsidRDefault="00A101BC" w:rsidP="00FF54C5">
      <w:pPr>
        <w:suppressAutoHyphens/>
        <w:rPr>
          <w:rFonts w:ascii="Roboto Condensed" w:hAnsi="Roboto Condensed"/>
          <w:szCs w:val="20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7058"/>
        <w:gridCol w:w="2745"/>
      </w:tblGrid>
      <w:tr w:rsidR="00A101BC" w:rsidRPr="00EC5F30" w14:paraId="3F21AB68" w14:textId="77777777" w:rsidTr="00EC5F30">
        <w:tc>
          <w:tcPr>
            <w:tcW w:w="7058" w:type="dxa"/>
            <w:tcMar>
              <w:top w:w="57" w:type="dxa"/>
              <w:bottom w:w="57" w:type="dxa"/>
            </w:tcMar>
          </w:tcPr>
          <w:p w14:paraId="2520FA97" w14:textId="77777777" w:rsidR="00A101BC" w:rsidRPr="00EC5F30" w:rsidRDefault="00545243" w:rsidP="00FF54C5">
            <w:pPr>
              <w:suppressAutoHyphens/>
              <w:rPr>
                <w:rFonts w:ascii="Roboto Condensed" w:hAnsi="Roboto Condensed"/>
                <w:b/>
                <w:szCs w:val="20"/>
              </w:rPr>
            </w:pPr>
            <w:r w:rsidRPr="00EC5F30">
              <w:rPr>
                <w:rFonts w:ascii="Roboto Condensed" w:hAnsi="Roboto Condensed"/>
                <w:b/>
                <w:szCs w:val="20"/>
              </w:rPr>
              <w:t xml:space="preserve">Аренда </w:t>
            </w:r>
            <w:r w:rsidR="002D3084" w:rsidRPr="00EC5F30">
              <w:rPr>
                <w:rFonts w:ascii="Roboto Condensed" w:hAnsi="Roboto Condensed"/>
                <w:b/>
                <w:szCs w:val="20"/>
              </w:rPr>
              <w:t>виртуального веб-сервера</w:t>
            </w:r>
            <w:r w:rsidRPr="00EC5F30">
              <w:rPr>
                <w:rFonts w:ascii="Roboto Condensed" w:hAnsi="Roboto Condensed"/>
                <w:b/>
                <w:szCs w:val="20"/>
              </w:rPr>
              <w:t xml:space="preserve"> </w:t>
            </w:r>
          </w:p>
        </w:tc>
        <w:tc>
          <w:tcPr>
            <w:tcW w:w="2745" w:type="dxa"/>
            <w:tcMar>
              <w:top w:w="57" w:type="dxa"/>
              <w:bottom w:w="57" w:type="dxa"/>
            </w:tcMar>
          </w:tcPr>
          <w:p w14:paraId="7D3A42CD" w14:textId="43DA5485" w:rsidR="00A101BC" w:rsidRPr="00EC5F30" w:rsidRDefault="00EC5F30" w:rsidP="00FF54C5">
            <w:pPr>
              <w:suppressAutoHyphens/>
              <w:jc w:val="center"/>
              <w:rPr>
                <w:rFonts w:ascii="Roboto Condensed" w:hAnsi="Roboto Condensed"/>
                <w:b/>
                <w:szCs w:val="20"/>
              </w:rPr>
            </w:pPr>
            <w:r>
              <w:rPr>
                <w:rFonts w:ascii="Roboto Condensed" w:eastAsia="Times New Roman" w:hAnsi="Roboto Condensed" w:cs="Calibri"/>
                <w:b/>
                <w:szCs w:val="20"/>
                <w:lang w:val="en-US" w:eastAsia="ru-RU"/>
              </w:rPr>
              <w:t>35 000</w:t>
            </w:r>
            <w:r w:rsidR="00A101BC" w:rsidRPr="00EC5F30">
              <w:rPr>
                <w:rFonts w:ascii="Roboto Condensed" w:eastAsia="Times New Roman" w:hAnsi="Roboto Condensed" w:cs="Calibri"/>
                <w:b/>
                <w:szCs w:val="20"/>
                <w:lang w:eastAsia="ru-RU"/>
              </w:rPr>
              <w:t xml:space="preserve"> руб./</w:t>
            </w:r>
            <w:proofErr w:type="spellStart"/>
            <w:r w:rsidR="00A101BC" w:rsidRPr="00EC5F30">
              <w:rPr>
                <w:rFonts w:ascii="Roboto Condensed" w:eastAsia="Times New Roman" w:hAnsi="Roboto Condensed" w:cs="Calibri"/>
                <w:b/>
                <w:szCs w:val="20"/>
                <w:lang w:eastAsia="ru-RU"/>
              </w:rPr>
              <w:t>мес</w:t>
            </w:r>
            <w:proofErr w:type="spellEnd"/>
          </w:p>
        </w:tc>
      </w:tr>
      <w:tr w:rsidR="00A101BC" w:rsidRPr="00EC5F30" w14:paraId="2181CE8D" w14:textId="77777777" w:rsidTr="00EC5F30">
        <w:tc>
          <w:tcPr>
            <w:tcW w:w="7058" w:type="dxa"/>
            <w:tcMar>
              <w:top w:w="57" w:type="dxa"/>
              <w:bottom w:w="57" w:type="dxa"/>
            </w:tcMar>
          </w:tcPr>
          <w:p w14:paraId="09B99538" w14:textId="77777777" w:rsidR="00A101BC" w:rsidRPr="00EC5F30" w:rsidRDefault="00A101BC" w:rsidP="00FF54C5">
            <w:pPr>
              <w:suppressAutoHyphens/>
              <w:ind w:left="284"/>
              <w:rPr>
                <w:rFonts w:ascii="Roboto Condensed" w:eastAsia="Times New Roman" w:hAnsi="Roboto Condensed" w:cs="Calibri"/>
                <w:szCs w:val="20"/>
                <w:lang w:eastAsia="ru-RU"/>
              </w:rPr>
            </w:pPr>
            <w:r w:rsidRPr="00EC5F30">
              <w:rPr>
                <w:rFonts w:ascii="Roboto Condensed" w:eastAsia="Times New Roman" w:hAnsi="Roboto Condensed" w:cs="Calibri"/>
                <w:szCs w:val="20"/>
                <w:lang w:eastAsia="ru-RU"/>
              </w:rPr>
              <w:t>Дисковое пространство</w:t>
            </w:r>
          </w:p>
          <w:p w14:paraId="2F9E300E" w14:textId="77777777" w:rsidR="00DF02B2" w:rsidRPr="00EC5F30" w:rsidRDefault="00545243" w:rsidP="00FF54C5">
            <w:pPr>
              <w:suppressAutoHyphens/>
              <w:ind w:left="284"/>
              <w:rPr>
                <w:rFonts w:ascii="Roboto Condensed" w:hAnsi="Roboto Condensed"/>
                <w:szCs w:val="20"/>
              </w:rPr>
            </w:pPr>
            <w:r w:rsidRPr="00EC5F30">
              <w:rPr>
                <w:rFonts w:ascii="Roboto Condensed" w:eastAsia="Times New Roman" w:hAnsi="Roboto Condensed" w:cs="Calibri"/>
                <w:szCs w:val="20"/>
                <w:lang w:eastAsia="ru-RU"/>
              </w:rPr>
              <w:t>сервера</w:t>
            </w:r>
          </w:p>
        </w:tc>
        <w:tc>
          <w:tcPr>
            <w:tcW w:w="2745" w:type="dxa"/>
            <w:tcMar>
              <w:top w:w="57" w:type="dxa"/>
              <w:bottom w:w="57" w:type="dxa"/>
            </w:tcMar>
          </w:tcPr>
          <w:p w14:paraId="62A65117" w14:textId="450721C6" w:rsidR="00A101BC" w:rsidRPr="00EC5F30" w:rsidRDefault="00EC5F30" w:rsidP="00FF54C5">
            <w:pPr>
              <w:suppressAutoHyphens/>
              <w:jc w:val="center"/>
              <w:rPr>
                <w:rFonts w:ascii="Roboto Condensed" w:hAnsi="Roboto Condensed"/>
                <w:szCs w:val="20"/>
              </w:rPr>
            </w:pPr>
            <w:r>
              <w:rPr>
                <w:rFonts w:ascii="Roboto Condensed" w:eastAsia="Times New Roman" w:hAnsi="Roboto Condensed" w:cs="Calibri"/>
                <w:szCs w:val="20"/>
                <w:lang w:val="en-US" w:eastAsia="ru-RU"/>
              </w:rPr>
              <w:t>20</w:t>
            </w:r>
            <w:r w:rsidR="002D3084" w:rsidRPr="00EC5F30">
              <w:rPr>
                <w:rFonts w:ascii="Roboto Condensed" w:eastAsia="Times New Roman" w:hAnsi="Roboto Condensed" w:cs="Calibri"/>
                <w:szCs w:val="20"/>
                <w:lang w:eastAsia="ru-RU"/>
              </w:rPr>
              <w:t>00</w:t>
            </w:r>
            <w:r w:rsidR="00545243" w:rsidRPr="00EC5F30">
              <w:rPr>
                <w:rFonts w:ascii="Roboto Condensed" w:eastAsia="Times New Roman" w:hAnsi="Roboto Condensed" w:cs="Calibri"/>
                <w:szCs w:val="20"/>
                <w:lang w:eastAsia="ru-RU"/>
              </w:rPr>
              <w:t xml:space="preserve"> Гб</w:t>
            </w:r>
          </w:p>
        </w:tc>
      </w:tr>
      <w:tr w:rsidR="00A101BC" w:rsidRPr="00EC5F30" w14:paraId="7E90335D" w14:textId="77777777" w:rsidTr="00EC5F30">
        <w:tc>
          <w:tcPr>
            <w:tcW w:w="7058" w:type="dxa"/>
            <w:tcMar>
              <w:top w:w="57" w:type="dxa"/>
              <w:bottom w:w="57" w:type="dxa"/>
            </w:tcMar>
          </w:tcPr>
          <w:p w14:paraId="0BDDBFFB" w14:textId="77777777" w:rsidR="00A101BC" w:rsidRPr="00EC5F30" w:rsidRDefault="00A101BC" w:rsidP="00FF54C5">
            <w:pPr>
              <w:suppressAutoHyphens/>
              <w:ind w:left="284"/>
              <w:rPr>
                <w:rFonts w:ascii="Roboto Condensed" w:hAnsi="Roboto Condensed"/>
                <w:szCs w:val="20"/>
              </w:rPr>
            </w:pPr>
            <w:r w:rsidRPr="00EC5F30">
              <w:rPr>
                <w:rFonts w:ascii="Roboto Condensed" w:eastAsia="Times New Roman" w:hAnsi="Roboto Condensed" w:cs="Calibri"/>
                <w:szCs w:val="20"/>
                <w:lang w:eastAsia="ru-RU"/>
              </w:rPr>
              <w:t>Трафик</w:t>
            </w:r>
          </w:p>
        </w:tc>
        <w:tc>
          <w:tcPr>
            <w:tcW w:w="2745" w:type="dxa"/>
            <w:tcMar>
              <w:top w:w="57" w:type="dxa"/>
              <w:bottom w:w="57" w:type="dxa"/>
            </w:tcMar>
            <w:vAlign w:val="center"/>
          </w:tcPr>
          <w:p w14:paraId="551AC1F8" w14:textId="661E18F6" w:rsidR="00A101BC" w:rsidRPr="00EC5F30" w:rsidRDefault="00A101BC" w:rsidP="00FF54C5">
            <w:pPr>
              <w:suppressAutoHyphens/>
              <w:spacing w:before="100" w:beforeAutospacing="1" w:after="100" w:afterAutospacing="1"/>
              <w:jc w:val="center"/>
              <w:rPr>
                <w:rFonts w:ascii="Roboto Condensed" w:eastAsia="Times New Roman" w:hAnsi="Roboto Condensed" w:cs="Calibri"/>
                <w:szCs w:val="20"/>
                <w:lang w:eastAsia="ru-RU"/>
              </w:rPr>
            </w:pPr>
            <w:r w:rsidRPr="00EC5F30">
              <w:rPr>
                <w:rFonts w:ascii="Roboto Condensed" w:eastAsia="Times New Roman" w:hAnsi="Roboto Condensed" w:cs="Calibri"/>
                <w:szCs w:val="20"/>
                <w:lang w:eastAsia="ru-RU"/>
              </w:rPr>
              <w:t>Не</w:t>
            </w:r>
            <w:r w:rsidR="00FF54C5">
              <w:rPr>
                <w:rFonts w:ascii="Roboto Condensed" w:eastAsia="Times New Roman" w:hAnsi="Roboto Condensed" w:cs="Calibri"/>
                <w:szCs w:val="20"/>
                <w:lang w:eastAsia="ru-RU"/>
              </w:rPr>
              <w:t xml:space="preserve"> </w:t>
            </w:r>
            <w:r w:rsidRPr="00EC5F30">
              <w:rPr>
                <w:rFonts w:ascii="Roboto Condensed" w:eastAsia="Times New Roman" w:hAnsi="Roboto Condensed" w:cs="Calibri"/>
                <w:szCs w:val="20"/>
                <w:lang w:eastAsia="ru-RU"/>
              </w:rPr>
              <w:t>ограничен</w:t>
            </w:r>
          </w:p>
        </w:tc>
      </w:tr>
      <w:tr w:rsidR="002D3084" w:rsidRPr="00EC5F30" w14:paraId="7C162586" w14:textId="77777777" w:rsidTr="00EC5F30">
        <w:tc>
          <w:tcPr>
            <w:tcW w:w="7058" w:type="dxa"/>
            <w:tcMar>
              <w:top w:w="57" w:type="dxa"/>
              <w:bottom w:w="57" w:type="dxa"/>
            </w:tcMar>
          </w:tcPr>
          <w:p w14:paraId="4D312F76" w14:textId="77777777" w:rsidR="002D3084" w:rsidRPr="00EC5F30" w:rsidRDefault="002D3084" w:rsidP="00FF54C5">
            <w:pPr>
              <w:suppressAutoHyphens/>
              <w:ind w:left="284"/>
              <w:rPr>
                <w:rFonts w:ascii="Roboto Condensed" w:eastAsia="Times New Roman" w:hAnsi="Roboto Condensed" w:cs="Calibri"/>
                <w:szCs w:val="20"/>
                <w:lang w:eastAsia="ru-RU"/>
              </w:rPr>
            </w:pPr>
            <w:r w:rsidRPr="00EC5F30">
              <w:rPr>
                <w:rFonts w:ascii="Roboto Condensed" w:eastAsia="Times New Roman" w:hAnsi="Roboto Condensed" w:cs="Calibri"/>
                <w:szCs w:val="20"/>
                <w:lang w:eastAsia="ru-RU"/>
              </w:rPr>
              <w:t>Скорость подключения к сети Интернет</w:t>
            </w:r>
          </w:p>
        </w:tc>
        <w:tc>
          <w:tcPr>
            <w:tcW w:w="2745" w:type="dxa"/>
            <w:tcMar>
              <w:top w:w="57" w:type="dxa"/>
              <w:bottom w:w="57" w:type="dxa"/>
            </w:tcMar>
            <w:vAlign w:val="center"/>
          </w:tcPr>
          <w:p w14:paraId="72F6AB4A" w14:textId="18CE3952" w:rsidR="002D3084" w:rsidRPr="00EC5F30" w:rsidRDefault="00EC5F30" w:rsidP="00FF54C5">
            <w:pPr>
              <w:suppressAutoHyphens/>
              <w:spacing w:before="100" w:beforeAutospacing="1" w:after="100" w:afterAutospacing="1"/>
              <w:jc w:val="center"/>
              <w:rPr>
                <w:rFonts w:ascii="Roboto Condensed" w:eastAsia="Times New Roman" w:hAnsi="Roboto Condensed" w:cs="Calibri"/>
                <w:szCs w:val="20"/>
                <w:lang w:eastAsia="ru-RU"/>
              </w:rPr>
            </w:pPr>
            <w:r>
              <w:rPr>
                <w:rFonts w:ascii="Roboto Condensed" w:eastAsia="Times New Roman" w:hAnsi="Roboto Condensed" w:cs="Calibri"/>
                <w:szCs w:val="20"/>
                <w:lang w:val="en-US" w:eastAsia="ru-RU"/>
              </w:rPr>
              <w:t>10</w:t>
            </w:r>
            <w:r w:rsidR="002D3084" w:rsidRPr="00EC5F30">
              <w:rPr>
                <w:rFonts w:ascii="Roboto Condensed" w:eastAsia="Times New Roman" w:hAnsi="Roboto Condensed" w:cs="Calibri"/>
                <w:szCs w:val="20"/>
                <w:lang w:eastAsia="ru-RU"/>
              </w:rPr>
              <w:t xml:space="preserve"> </w:t>
            </w:r>
            <w:r>
              <w:rPr>
                <w:rFonts w:ascii="Roboto Condensed" w:eastAsia="Times New Roman" w:hAnsi="Roboto Condensed" w:cs="Calibri"/>
                <w:szCs w:val="20"/>
                <w:lang w:eastAsia="ru-RU"/>
              </w:rPr>
              <w:t>Гбит</w:t>
            </w:r>
            <w:r w:rsidR="002D3084" w:rsidRPr="00EC5F30">
              <w:rPr>
                <w:rFonts w:ascii="Roboto Condensed" w:eastAsia="Times New Roman" w:hAnsi="Roboto Condensed" w:cs="Calibri"/>
                <w:szCs w:val="20"/>
                <w:lang w:val="en-US" w:eastAsia="ru-RU"/>
              </w:rPr>
              <w:t>/</w:t>
            </w:r>
            <w:r w:rsidR="002D3084" w:rsidRPr="00EC5F30">
              <w:rPr>
                <w:rFonts w:ascii="Roboto Condensed" w:eastAsia="Times New Roman" w:hAnsi="Roboto Condensed" w:cs="Calibri"/>
                <w:szCs w:val="20"/>
                <w:lang w:eastAsia="ru-RU"/>
              </w:rPr>
              <w:t>сек</w:t>
            </w:r>
          </w:p>
        </w:tc>
      </w:tr>
      <w:tr w:rsidR="00B6548E" w:rsidRPr="00EC5F30" w14:paraId="3CADF0F2" w14:textId="77777777" w:rsidTr="00EC5F30">
        <w:tc>
          <w:tcPr>
            <w:tcW w:w="7058" w:type="dxa"/>
            <w:tcMar>
              <w:top w:w="57" w:type="dxa"/>
              <w:bottom w:w="57" w:type="dxa"/>
            </w:tcMar>
          </w:tcPr>
          <w:p w14:paraId="78AA7864" w14:textId="77777777" w:rsidR="00B6548E" w:rsidRPr="00EC5F30" w:rsidRDefault="00B6548E" w:rsidP="00FF54C5">
            <w:pPr>
              <w:suppressAutoHyphens/>
              <w:ind w:left="284"/>
              <w:rPr>
                <w:rFonts w:ascii="Roboto Condensed" w:eastAsia="Times New Roman" w:hAnsi="Roboto Condensed" w:cs="Calibri"/>
                <w:szCs w:val="20"/>
                <w:lang w:eastAsia="ru-RU"/>
              </w:rPr>
            </w:pPr>
            <w:r w:rsidRPr="00EC5F30">
              <w:rPr>
                <w:rFonts w:ascii="Roboto Condensed" w:eastAsia="Times New Roman" w:hAnsi="Roboto Condensed" w:cs="Calibri"/>
                <w:szCs w:val="20"/>
                <w:lang w:eastAsia="ru-RU"/>
              </w:rPr>
              <w:t>Резервное копирование данных сервера (файлы + база данных) на отдельное файловое хранилище (за последние 3 дня)</w:t>
            </w:r>
          </w:p>
        </w:tc>
        <w:tc>
          <w:tcPr>
            <w:tcW w:w="2745" w:type="dxa"/>
            <w:tcMar>
              <w:top w:w="57" w:type="dxa"/>
              <w:bottom w:w="57" w:type="dxa"/>
            </w:tcMar>
            <w:vAlign w:val="center"/>
          </w:tcPr>
          <w:p w14:paraId="3ED99821" w14:textId="77777777" w:rsidR="00B6548E" w:rsidRPr="00EC5F30" w:rsidRDefault="003D5BC4" w:rsidP="00FF54C5">
            <w:pPr>
              <w:suppressAutoHyphens/>
              <w:spacing w:before="100" w:beforeAutospacing="1" w:after="100" w:afterAutospacing="1"/>
              <w:jc w:val="center"/>
              <w:rPr>
                <w:rFonts w:ascii="Roboto Condensed" w:eastAsia="Times New Roman" w:hAnsi="Roboto Condensed" w:cs="Calibri"/>
                <w:szCs w:val="20"/>
                <w:lang w:eastAsia="ru-RU"/>
              </w:rPr>
            </w:pPr>
            <w:r w:rsidRPr="00EC5F30">
              <w:rPr>
                <w:rFonts w:ascii="Roboto Condensed" w:eastAsia="Times New Roman" w:hAnsi="Roboto Condensed" w:cs="Calibri"/>
                <w:szCs w:val="20"/>
                <w:lang w:eastAsia="ru-RU"/>
              </w:rPr>
              <w:t>+</w:t>
            </w:r>
          </w:p>
        </w:tc>
      </w:tr>
    </w:tbl>
    <w:p w14:paraId="78014E46" w14:textId="77777777" w:rsidR="00A101BC" w:rsidRPr="00EC5F30" w:rsidRDefault="00A101BC" w:rsidP="00FF54C5">
      <w:pPr>
        <w:pStyle w:val="1"/>
        <w:suppressAutoHyphens/>
        <w:rPr>
          <w:rFonts w:ascii="Roboto Condensed" w:hAnsi="Roboto Condensed"/>
          <w:szCs w:val="20"/>
        </w:rPr>
      </w:pPr>
    </w:p>
    <w:p w14:paraId="6524D5E1" w14:textId="77777777" w:rsidR="00A101BC" w:rsidRPr="00EC5F30" w:rsidRDefault="00545243" w:rsidP="00FF54C5">
      <w:pPr>
        <w:pStyle w:val="1"/>
        <w:suppressAutoHyphens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ВЫДЕЛЕНИЕ СЕТИ </w:t>
      </w:r>
      <w:r w:rsidRPr="00EC5F30">
        <w:rPr>
          <w:rFonts w:ascii="Roboto Condensed" w:hAnsi="Roboto Condensed"/>
          <w:szCs w:val="20"/>
          <w:lang w:val="en-US"/>
        </w:rPr>
        <w:t xml:space="preserve">IP </w:t>
      </w:r>
      <w:r w:rsidRPr="00EC5F30">
        <w:rPr>
          <w:rFonts w:ascii="Roboto Condensed" w:hAnsi="Roboto Condensed"/>
          <w:szCs w:val="20"/>
        </w:rPr>
        <w:t>АДРЕСОВ</w:t>
      </w:r>
    </w:p>
    <w:p w14:paraId="512DFBB8" w14:textId="77777777" w:rsidR="00A101BC" w:rsidRPr="00EC5F30" w:rsidRDefault="00A101BC" w:rsidP="00FF54C5">
      <w:pPr>
        <w:suppressAutoHyphens/>
        <w:rPr>
          <w:rFonts w:ascii="Roboto Condensed" w:hAnsi="Roboto Condensed"/>
          <w:szCs w:val="20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7059"/>
        <w:gridCol w:w="2744"/>
      </w:tblGrid>
      <w:tr w:rsidR="00A101BC" w:rsidRPr="00EC5F30" w14:paraId="43F0D14E" w14:textId="77777777" w:rsidTr="00A101BC">
        <w:tc>
          <w:tcPr>
            <w:tcW w:w="7230" w:type="dxa"/>
            <w:tcMar>
              <w:top w:w="57" w:type="dxa"/>
              <w:bottom w:w="57" w:type="dxa"/>
            </w:tcMar>
            <w:vAlign w:val="center"/>
          </w:tcPr>
          <w:p w14:paraId="6C1E99A8" w14:textId="77777777" w:rsidR="00A101BC" w:rsidRPr="00EC5F30" w:rsidRDefault="00545243" w:rsidP="00FF54C5">
            <w:pPr>
              <w:suppressAutoHyphens/>
              <w:spacing w:before="100" w:beforeAutospacing="1" w:after="100" w:afterAutospacing="1"/>
              <w:rPr>
                <w:rFonts w:ascii="Roboto Condensed" w:eastAsia="Times New Roman" w:hAnsi="Roboto Condensed" w:cs="Calibri"/>
                <w:b/>
                <w:szCs w:val="20"/>
                <w:lang w:eastAsia="ru-RU"/>
              </w:rPr>
            </w:pPr>
            <w:r w:rsidRPr="00EC5F30">
              <w:rPr>
                <w:rFonts w:ascii="Roboto Condensed" w:eastAsia="Times New Roman" w:hAnsi="Roboto Condensed" w:cs="Calibri"/>
                <w:b/>
                <w:szCs w:val="20"/>
                <w:lang w:eastAsia="ru-RU"/>
              </w:rPr>
              <w:t xml:space="preserve">Выделение </w:t>
            </w:r>
            <w:r w:rsidR="002D3084" w:rsidRPr="00EC5F30">
              <w:rPr>
                <w:rFonts w:ascii="Roboto Condensed" w:eastAsia="Times New Roman" w:hAnsi="Roboto Condensed" w:cs="Calibri"/>
                <w:b/>
                <w:szCs w:val="20"/>
                <w:lang w:eastAsia="ru-RU"/>
              </w:rPr>
              <w:t xml:space="preserve">статического </w:t>
            </w:r>
            <w:r w:rsidR="002D3084" w:rsidRPr="00EC5F30">
              <w:rPr>
                <w:rFonts w:ascii="Roboto Condensed" w:eastAsia="Times New Roman" w:hAnsi="Roboto Condensed" w:cs="Calibri"/>
                <w:b/>
                <w:szCs w:val="20"/>
                <w:lang w:val="en-US" w:eastAsia="ru-RU"/>
              </w:rPr>
              <w:t xml:space="preserve">IP </w:t>
            </w:r>
            <w:r w:rsidR="002D3084" w:rsidRPr="00EC5F30">
              <w:rPr>
                <w:rFonts w:ascii="Roboto Condensed" w:eastAsia="Times New Roman" w:hAnsi="Roboto Condensed" w:cs="Calibri"/>
                <w:b/>
                <w:szCs w:val="20"/>
                <w:lang w:eastAsia="ru-RU"/>
              </w:rPr>
              <w:t>адреса</w:t>
            </w:r>
          </w:p>
        </w:tc>
        <w:tc>
          <w:tcPr>
            <w:tcW w:w="2798" w:type="dxa"/>
            <w:tcMar>
              <w:top w:w="57" w:type="dxa"/>
              <w:bottom w:w="57" w:type="dxa"/>
            </w:tcMar>
          </w:tcPr>
          <w:p w14:paraId="6CF9BDBC" w14:textId="77777777" w:rsidR="00A101BC" w:rsidRPr="00EC5F30" w:rsidRDefault="002D3084" w:rsidP="00FF54C5">
            <w:pPr>
              <w:suppressAutoHyphens/>
              <w:jc w:val="center"/>
              <w:rPr>
                <w:rFonts w:ascii="Roboto Condensed" w:hAnsi="Roboto Condensed"/>
                <w:b/>
                <w:szCs w:val="20"/>
              </w:rPr>
            </w:pPr>
            <w:r w:rsidRPr="00EC5F30">
              <w:rPr>
                <w:rFonts w:ascii="Roboto Condensed" w:hAnsi="Roboto Condensed"/>
                <w:b/>
                <w:szCs w:val="20"/>
              </w:rPr>
              <w:t>200</w:t>
            </w:r>
            <w:r w:rsidR="00545243" w:rsidRPr="00EC5F30">
              <w:rPr>
                <w:rFonts w:ascii="Roboto Condensed" w:hAnsi="Roboto Condensed"/>
                <w:b/>
                <w:szCs w:val="20"/>
              </w:rPr>
              <w:t xml:space="preserve"> руб./</w:t>
            </w:r>
            <w:proofErr w:type="spellStart"/>
            <w:r w:rsidR="00545243" w:rsidRPr="00EC5F30">
              <w:rPr>
                <w:rFonts w:ascii="Roboto Condensed" w:hAnsi="Roboto Condensed"/>
                <w:b/>
                <w:szCs w:val="20"/>
              </w:rPr>
              <w:t>мес</w:t>
            </w:r>
            <w:proofErr w:type="spellEnd"/>
          </w:p>
        </w:tc>
      </w:tr>
    </w:tbl>
    <w:p w14:paraId="5AC4EA47" w14:textId="5467B48A" w:rsidR="00796D18" w:rsidRPr="00EC5F30" w:rsidRDefault="00796D18" w:rsidP="00FF54C5">
      <w:pPr>
        <w:suppressAutoHyphens/>
        <w:rPr>
          <w:rFonts w:ascii="Roboto Condensed" w:hAnsi="Roboto Condensed"/>
          <w:szCs w:val="20"/>
        </w:rPr>
      </w:pPr>
    </w:p>
    <w:p w14:paraId="5B6BD069" w14:textId="77777777" w:rsidR="00A97A46" w:rsidRPr="00EC5F30" w:rsidRDefault="00A97A46" w:rsidP="00FF54C5">
      <w:pPr>
        <w:suppressAutoHyphens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                                                                                                                             </w:t>
      </w:r>
    </w:p>
    <w:p w14:paraId="55B458DE" w14:textId="046C813A" w:rsidR="00A97A46" w:rsidRPr="00EC5F30" w:rsidRDefault="00A97A46" w:rsidP="00FF54C5">
      <w:pPr>
        <w:suppressAutoHyphens/>
        <w:rPr>
          <w:rFonts w:ascii="Roboto Condensed" w:hAnsi="Roboto Condensed"/>
          <w:szCs w:val="20"/>
        </w:rPr>
      </w:pPr>
      <w:r w:rsidRPr="00EC5F30">
        <w:rPr>
          <w:rFonts w:ascii="Roboto Condensed" w:hAnsi="Roboto Condensed"/>
          <w:szCs w:val="20"/>
        </w:rPr>
        <w:t xml:space="preserve"> </w:t>
      </w:r>
      <w:ins w:id="76" w:author="lawyer" w:date="2024-12-28T12:33:00Z">
        <w:r w:rsidR="007D2DA5">
          <w:rPr>
            <w:rFonts w:ascii="Roboto Condensed" w:hAnsi="Roboto Condensed"/>
            <w:szCs w:val="20"/>
          </w:rPr>
          <w:t xml:space="preserve">Директор ООО </w:t>
        </w:r>
      </w:ins>
      <w:del w:id="77" w:author="lawyer" w:date="2024-12-28T12:33:00Z">
        <w:r w:rsidRPr="00EC5F30" w:rsidDel="007D2DA5">
          <w:rPr>
            <w:rFonts w:ascii="Roboto Condensed" w:hAnsi="Roboto Condensed"/>
            <w:szCs w:val="20"/>
          </w:rPr>
          <w:delText xml:space="preserve">                       </w:delText>
        </w:r>
      </w:del>
      <w:ins w:id="78" w:author="lawyer" w:date="2024-12-28T12:34:00Z">
        <w:r w:rsidR="007D2DA5">
          <w:rPr>
            <w:rFonts w:ascii="Roboto Condensed" w:hAnsi="Roboto Condensed"/>
            <w:szCs w:val="20"/>
          </w:rPr>
          <w:t>«</w:t>
        </w:r>
        <w:proofErr w:type="spellStart"/>
        <w:r w:rsidR="007D2DA5">
          <w:rPr>
            <w:rFonts w:ascii="Roboto Condensed" w:hAnsi="Roboto Condensed"/>
            <w:szCs w:val="20"/>
          </w:rPr>
          <w:t>Лайт</w:t>
        </w:r>
        <w:proofErr w:type="spellEnd"/>
        <w:r w:rsidR="007D2DA5">
          <w:rPr>
            <w:rFonts w:ascii="Roboto Condensed" w:hAnsi="Roboto Condensed"/>
            <w:szCs w:val="20"/>
          </w:rPr>
          <w:t xml:space="preserve"> Групп»</w:t>
        </w:r>
      </w:ins>
      <w:del w:id="79" w:author="lawyer" w:date="2024-12-28T12:34:00Z">
        <w:r w:rsidRPr="00EC5F30" w:rsidDel="007D2DA5">
          <w:rPr>
            <w:rFonts w:ascii="Roboto Condensed" w:hAnsi="Roboto Condensed"/>
            <w:szCs w:val="20"/>
          </w:rPr>
          <w:delText xml:space="preserve">                             </w:delText>
        </w:r>
      </w:del>
      <w:ins w:id="80" w:author="lawyer" w:date="2024-12-28T12:34:00Z">
        <w:r w:rsidR="007D2DA5">
          <w:rPr>
            <w:rFonts w:ascii="Roboto Condensed" w:hAnsi="Roboto Condensed"/>
            <w:szCs w:val="20"/>
          </w:rPr>
          <w:t xml:space="preserve"> </w:t>
        </w:r>
      </w:ins>
      <w:r w:rsidRPr="00EC5F30">
        <w:rPr>
          <w:rFonts w:ascii="Roboto Condensed" w:hAnsi="Roboto Condensed"/>
          <w:szCs w:val="20"/>
        </w:rPr>
        <w:t xml:space="preserve">                                                                        Главный бухгалтер ГТРК «Самара»</w:t>
      </w:r>
    </w:p>
    <w:p w14:paraId="26A7645F" w14:textId="77777777" w:rsidR="00923040" w:rsidRPr="00EC5F30" w:rsidRDefault="00923040" w:rsidP="00FF54C5">
      <w:pPr>
        <w:suppressAutoHyphens/>
        <w:rPr>
          <w:rFonts w:ascii="Roboto Condensed" w:hAnsi="Roboto Condensed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59"/>
      </w:tblGrid>
      <w:tr w:rsidR="00A101BC" w:rsidRPr="00EC5F30" w14:paraId="0E3DFD51" w14:textId="77777777" w:rsidTr="00A101BC">
        <w:tc>
          <w:tcPr>
            <w:tcW w:w="5068" w:type="dxa"/>
          </w:tcPr>
          <w:p w14:paraId="7EC245A2" w14:textId="77777777" w:rsidR="00A101BC" w:rsidRPr="00EC5F30" w:rsidRDefault="00A101BC" w:rsidP="00FF54C5">
            <w:pPr>
              <w:suppressAutoHyphens/>
              <w:rPr>
                <w:rFonts w:ascii="Roboto Condensed" w:hAnsi="Roboto Condensed"/>
                <w:szCs w:val="20"/>
              </w:rPr>
            </w:pPr>
            <w:r w:rsidRPr="00EC5F30">
              <w:rPr>
                <w:rFonts w:ascii="Roboto Condensed" w:hAnsi="Roboto Condensed"/>
                <w:szCs w:val="20"/>
              </w:rPr>
              <w:t xml:space="preserve"> </w:t>
            </w:r>
            <w:r w:rsidRPr="00EC5F30">
              <w:rPr>
                <w:rFonts w:ascii="Roboto Condensed" w:hAnsi="Roboto Condensed"/>
                <w:szCs w:val="20"/>
              </w:rPr>
              <w:tab/>
            </w:r>
          </w:p>
          <w:p w14:paraId="7DF64FBC" w14:textId="77777777" w:rsidR="00A101BC" w:rsidRPr="00EC5F30" w:rsidRDefault="00A101BC" w:rsidP="00FF54C5">
            <w:pPr>
              <w:suppressAutoHyphens/>
              <w:rPr>
                <w:rFonts w:ascii="Roboto Condensed" w:hAnsi="Roboto Condensed"/>
                <w:szCs w:val="20"/>
              </w:rPr>
            </w:pPr>
            <w:r w:rsidRPr="00EC5F30">
              <w:rPr>
                <w:rFonts w:ascii="Roboto Condensed" w:hAnsi="Roboto Condensed"/>
                <w:szCs w:val="20"/>
              </w:rPr>
              <w:t xml:space="preserve">___________________ / </w:t>
            </w:r>
            <w:r w:rsidR="00C5151D" w:rsidRPr="00EC5F30">
              <w:rPr>
                <w:rFonts w:ascii="Roboto Condensed" w:hAnsi="Roboto Condensed"/>
                <w:szCs w:val="20"/>
              </w:rPr>
              <w:t>Климов А.В.</w:t>
            </w:r>
          </w:p>
        </w:tc>
        <w:tc>
          <w:tcPr>
            <w:tcW w:w="5068" w:type="dxa"/>
          </w:tcPr>
          <w:p w14:paraId="6D5DD11C" w14:textId="77777777" w:rsidR="00A101BC" w:rsidRPr="00EC5F30" w:rsidRDefault="00A101BC" w:rsidP="00FF54C5">
            <w:pPr>
              <w:suppressAutoHyphens/>
              <w:rPr>
                <w:rFonts w:ascii="Roboto Condensed" w:hAnsi="Roboto Condensed"/>
                <w:szCs w:val="20"/>
              </w:rPr>
            </w:pPr>
            <w:r w:rsidRPr="00EC5F30">
              <w:rPr>
                <w:rFonts w:ascii="Roboto Condensed" w:hAnsi="Roboto Condensed"/>
                <w:szCs w:val="20"/>
              </w:rPr>
              <w:t xml:space="preserve"> </w:t>
            </w:r>
            <w:r w:rsidRPr="00EC5F30">
              <w:rPr>
                <w:rFonts w:ascii="Roboto Condensed" w:hAnsi="Roboto Condensed"/>
                <w:szCs w:val="20"/>
              </w:rPr>
              <w:tab/>
            </w:r>
          </w:p>
          <w:p w14:paraId="432C1C14" w14:textId="17185001" w:rsidR="00A101BC" w:rsidRPr="00EC5F30" w:rsidRDefault="00CA5EC5" w:rsidP="00FF54C5">
            <w:pPr>
              <w:suppressAutoHyphens/>
              <w:rPr>
                <w:rFonts w:ascii="Roboto Condensed" w:hAnsi="Roboto Condensed"/>
                <w:szCs w:val="20"/>
              </w:rPr>
            </w:pPr>
            <w:r w:rsidRPr="00EC5F30">
              <w:rPr>
                <w:rFonts w:ascii="Roboto Condensed" w:hAnsi="Roboto Condensed"/>
                <w:szCs w:val="20"/>
              </w:rPr>
              <w:t xml:space="preserve">       </w:t>
            </w:r>
            <w:r w:rsidR="00545243" w:rsidRPr="00EC5F30">
              <w:rPr>
                <w:rFonts w:ascii="Roboto Condensed" w:hAnsi="Roboto Condensed"/>
                <w:szCs w:val="20"/>
              </w:rPr>
              <w:t xml:space="preserve">          </w:t>
            </w:r>
            <w:r w:rsidR="00A101BC" w:rsidRPr="00EC5F30">
              <w:rPr>
                <w:rFonts w:ascii="Roboto Condensed" w:hAnsi="Roboto Condensed"/>
                <w:szCs w:val="20"/>
              </w:rPr>
              <w:t xml:space="preserve">  </w:t>
            </w:r>
            <w:r w:rsidR="000B1E2F" w:rsidRPr="00EC5F30">
              <w:rPr>
                <w:rFonts w:ascii="Roboto Condensed" w:hAnsi="Roboto Condensed"/>
                <w:szCs w:val="20"/>
              </w:rPr>
              <w:t xml:space="preserve">  </w:t>
            </w:r>
            <w:r w:rsidR="00A97A46" w:rsidRPr="00EC5F30">
              <w:rPr>
                <w:rFonts w:ascii="Roboto Condensed" w:hAnsi="Roboto Condensed"/>
                <w:szCs w:val="20"/>
              </w:rPr>
              <w:t xml:space="preserve"> </w:t>
            </w:r>
            <w:r w:rsidR="000B1E2F" w:rsidRPr="00EC5F30">
              <w:rPr>
                <w:rFonts w:ascii="Roboto Condensed" w:hAnsi="Roboto Condensed"/>
                <w:szCs w:val="20"/>
              </w:rPr>
              <w:t xml:space="preserve">  __________________ /</w:t>
            </w:r>
            <w:r w:rsidR="00A97A46" w:rsidRPr="00EC5F30">
              <w:rPr>
                <w:rFonts w:ascii="Roboto Condensed" w:hAnsi="Roboto Condensed"/>
                <w:szCs w:val="20"/>
              </w:rPr>
              <w:t xml:space="preserve"> Смиренская И.Ю.</w:t>
            </w:r>
          </w:p>
        </w:tc>
      </w:tr>
    </w:tbl>
    <w:p w14:paraId="7B2BBBED" w14:textId="77777777" w:rsidR="003F21FE" w:rsidRPr="00EC5F30" w:rsidRDefault="003F21FE" w:rsidP="00FF54C5">
      <w:pPr>
        <w:pStyle w:val="1"/>
        <w:suppressAutoHyphens/>
        <w:rPr>
          <w:rFonts w:ascii="Roboto Condensed" w:hAnsi="Roboto Condensed"/>
          <w:szCs w:val="20"/>
        </w:rPr>
      </w:pPr>
    </w:p>
    <w:sectPr w:rsidR="003F21FE" w:rsidRPr="00EC5F30" w:rsidSect="002C1A43">
      <w:footerReference w:type="default" r:id="rId9"/>
      <w:headerReference w:type="first" r:id="rId10"/>
      <w:pgSz w:w="11906" w:h="16838"/>
      <w:pgMar w:top="964" w:right="851" w:bottom="68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A7A7F" w14:textId="77777777" w:rsidR="00A96CAD" w:rsidRDefault="00A96CAD" w:rsidP="00DD6B5A">
      <w:pPr>
        <w:spacing w:line="240" w:lineRule="auto"/>
      </w:pPr>
      <w:r>
        <w:separator/>
      </w:r>
    </w:p>
    <w:p w14:paraId="150A0586" w14:textId="77777777" w:rsidR="00A96CAD" w:rsidRDefault="00A96CAD"/>
  </w:endnote>
  <w:endnote w:type="continuationSeparator" w:id="0">
    <w:p w14:paraId="7A3479F3" w14:textId="77777777" w:rsidR="00A96CAD" w:rsidRDefault="00A96CAD" w:rsidP="00DD6B5A">
      <w:pPr>
        <w:spacing w:line="240" w:lineRule="auto"/>
      </w:pPr>
      <w:r>
        <w:continuationSeparator/>
      </w:r>
    </w:p>
    <w:p w14:paraId="4A3751C4" w14:textId="77777777" w:rsidR="00A96CAD" w:rsidRDefault="00A96C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 Cond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Roboto Condensed" w:hAnsi="Roboto Condensed"/>
        <w:sz w:val="16"/>
        <w:szCs w:val="16"/>
      </w:rPr>
      <w:id w:val="518059790"/>
      <w:docPartObj>
        <w:docPartGallery w:val="Page Numbers (Bottom of Page)"/>
        <w:docPartUnique/>
      </w:docPartObj>
    </w:sdtPr>
    <w:sdtEndPr/>
    <w:sdtContent>
      <w:p w14:paraId="45840F32" w14:textId="0386B34C" w:rsidR="00B00E02" w:rsidRPr="00E51CBF" w:rsidRDefault="00B00E02">
        <w:pPr>
          <w:pStyle w:val="ad"/>
          <w:jc w:val="right"/>
          <w:rPr>
            <w:rFonts w:ascii="Roboto Condensed" w:hAnsi="Roboto Condensed"/>
            <w:sz w:val="16"/>
            <w:szCs w:val="16"/>
          </w:rPr>
        </w:pPr>
        <w:r w:rsidRPr="00E51CBF">
          <w:rPr>
            <w:rFonts w:ascii="Roboto Condensed" w:hAnsi="Roboto Condensed"/>
            <w:sz w:val="16"/>
            <w:szCs w:val="16"/>
          </w:rPr>
          <w:t xml:space="preserve">Стр. </w:t>
        </w:r>
        <w:r w:rsidRPr="00E51CBF">
          <w:rPr>
            <w:rFonts w:ascii="Roboto Condensed" w:hAnsi="Roboto Condensed"/>
            <w:sz w:val="16"/>
            <w:szCs w:val="16"/>
          </w:rPr>
          <w:fldChar w:fldCharType="begin"/>
        </w:r>
        <w:r w:rsidRPr="00E51CBF">
          <w:rPr>
            <w:rFonts w:ascii="Roboto Condensed" w:hAnsi="Roboto Condensed"/>
            <w:sz w:val="16"/>
            <w:szCs w:val="16"/>
          </w:rPr>
          <w:instrText xml:space="preserve"> PAGE   \* MERGEFORMAT </w:instrText>
        </w:r>
        <w:r w:rsidRPr="00E51CBF">
          <w:rPr>
            <w:rFonts w:ascii="Roboto Condensed" w:hAnsi="Roboto Condensed"/>
            <w:sz w:val="16"/>
            <w:szCs w:val="16"/>
          </w:rPr>
          <w:fldChar w:fldCharType="separate"/>
        </w:r>
        <w:r w:rsidR="00FA6C34">
          <w:rPr>
            <w:rFonts w:ascii="Roboto Condensed" w:hAnsi="Roboto Condensed"/>
            <w:noProof/>
            <w:sz w:val="16"/>
            <w:szCs w:val="16"/>
          </w:rPr>
          <w:t>2</w:t>
        </w:r>
        <w:r w:rsidRPr="00E51CBF">
          <w:rPr>
            <w:rFonts w:ascii="Roboto Condensed" w:hAnsi="Roboto Condensed"/>
            <w:noProof/>
            <w:sz w:val="16"/>
            <w:szCs w:val="16"/>
          </w:rPr>
          <w:fldChar w:fldCharType="end"/>
        </w:r>
      </w:p>
    </w:sdtContent>
  </w:sdt>
  <w:p w14:paraId="7647DACF" w14:textId="77777777" w:rsidR="00B00E02" w:rsidRPr="00E51CBF" w:rsidRDefault="00B00E02">
    <w:pPr>
      <w:pStyle w:val="ad"/>
      <w:rPr>
        <w:rFonts w:ascii="Roboto Condensed" w:hAnsi="Roboto Condensed"/>
        <w:sz w:val="16"/>
        <w:szCs w:val="16"/>
      </w:rPr>
    </w:pPr>
  </w:p>
  <w:p w14:paraId="3DA23BBF" w14:textId="77777777" w:rsidR="00B00E02" w:rsidRPr="00E51CBF" w:rsidRDefault="00B00E02">
    <w:pPr>
      <w:rPr>
        <w:rFonts w:ascii="Roboto Condensed" w:hAnsi="Roboto Condense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2EEA4" w14:textId="77777777" w:rsidR="00A96CAD" w:rsidRDefault="00A96CAD" w:rsidP="00DD6B5A">
      <w:pPr>
        <w:spacing w:line="240" w:lineRule="auto"/>
      </w:pPr>
      <w:r>
        <w:separator/>
      </w:r>
    </w:p>
    <w:p w14:paraId="6599BFC0" w14:textId="77777777" w:rsidR="00A96CAD" w:rsidRDefault="00A96CAD"/>
  </w:footnote>
  <w:footnote w:type="continuationSeparator" w:id="0">
    <w:p w14:paraId="71764264" w14:textId="77777777" w:rsidR="00A96CAD" w:rsidRDefault="00A96CAD" w:rsidP="00DD6B5A">
      <w:pPr>
        <w:spacing w:line="240" w:lineRule="auto"/>
      </w:pPr>
      <w:r>
        <w:continuationSeparator/>
      </w:r>
    </w:p>
    <w:p w14:paraId="60DDF062" w14:textId="77777777" w:rsidR="00A96CAD" w:rsidRDefault="00A96CA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8F546" w14:textId="77777777" w:rsidR="00B00E02" w:rsidRPr="00DC3625" w:rsidRDefault="00B00E02" w:rsidP="00C91FA1">
    <w:pPr>
      <w:pStyle w:val="ab"/>
      <w:rPr>
        <w:lang w:val="en-US"/>
      </w:rPr>
    </w:pPr>
  </w:p>
  <w:p w14:paraId="71165E43" w14:textId="77777777" w:rsidR="00B00E02" w:rsidRDefault="00B00E0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0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0440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EF7160"/>
    <w:multiLevelType w:val="hybridMultilevel"/>
    <w:tmpl w:val="27A09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538A1"/>
    <w:multiLevelType w:val="multilevel"/>
    <w:tmpl w:val="84E84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0D67CE"/>
    <w:multiLevelType w:val="hybridMultilevel"/>
    <w:tmpl w:val="539AB6F4"/>
    <w:lvl w:ilvl="0" w:tplc="04190005">
      <w:start w:val="1"/>
      <w:numFmt w:val="bullet"/>
      <w:lvlText w:val=""/>
      <w:lvlJc w:val="left"/>
      <w:pPr>
        <w:ind w:left="115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238029A5"/>
    <w:multiLevelType w:val="hybridMultilevel"/>
    <w:tmpl w:val="BAA01C98"/>
    <w:lvl w:ilvl="0" w:tplc="0419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313C00F5"/>
    <w:multiLevelType w:val="hybridMultilevel"/>
    <w:tmpl w:val="C6765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D5F50"/>
    <w:multiLevelType w:val="hybridMultilevel"/>
    <w:tmpl w:val="5B868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1CFC"/>
    <w:multiLevelType w:val="hybridMultilevel"/>
    <w:tmpl w:val="D892E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95D70"/>
    <w:multiLevelType w:val="hybridMultilevel"/>
    <w:tmpl w:val="AE184694"/>
    <w:lvl w:ilvl="0" w:tplc="04190005">
      <w:start w:val="1"/>
      <w:numFmt w:val="bullet"/>
      <w:lvlText w:val=""/>
      <w:lvlJc w:val="left"/>
      <w:pPr>
        <w:ind w:left="115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0" w15:restartNumberingAfterBreak="0">
    <w:nsid w:val="58F90A90"/>
    <w:multiLevelType w:val="hybridMultilevel"/>
    <w:tmpl w:val="D55E0172"/>
    <w:lvl w:ilvl="0" w:tplc="04190005">
      <w:start w:val="1"/>
      <w:numFmt w:val="bullet"/>
      <w:lvlText w:val=""/>
      <w:lvlJc w:val="left"/>
      <w:pPr>
        <w:ind w:left="115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1" w15:restartNumberingAfterBreak="0">
    <w:nsid w:val="6C2A65E6"/>
    <w:multiLevelType w:val="hybridMultilevel"/>
    <w:tmpl w:val="EBE06F7C"/>
    <w:lvl w:ilvl="0" w:tplc="04190005">
      <w:start w:val="1"/>
      <w:numFmt w:val="bullet"/>
      <w:lvlText w:val=""/>
      <w:lvlJc w:val="left"/>
      <w:pPr>
        <w:ind w:left="115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9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wyer">
    <w15:presenceInfo w15:providerId="None" w15:userId="lawy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trackRevisions/>
  <w:defaultTabStop w:val="284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44"/>
    <w:rsid w:val="00012509"/>
    <w:rsid w:val="0003093E"/>
    <w:rsid w:val="000530C5"/>
    <w:rsid w:val="0005531D"/>
    <w:rsid w:val="00071433"/>
    <w:rsid w:val="0008073F"/>
    <w:rsid w:val="00080F34"/>
    <w:rsid w:val="00081C58"/>
    <w:rsid w:val="00091204"/>
    <w:rsid w:val="000B1E2F"/>
    <w:rsid w:val="000B402F"/>
    <w:rsid w:val="000C3D68"/>
    <w:rsid w:val="000C71B9"/>
    <w:rsid w:val="000D5740"/>
    <w:rsid w:val="001015F8"/>
    <w:rsid w:val="00101665"/>
    <w:rsid w:val="00104FC7"/>
    <w:rsid w:val="0010620F"/>
    <w:rsid w:val="00111CD7"/>
    <w:rsid w:val="00113D8A"/>
    <w:rsid w:val="00117A07"/>
    <w:rsid w:val="0012429F"/>
    <w:rsid w:val="00126991"/>
    <w:rsid w:val="00140FF6"/>
    <w:rsid w:val="001511CD"/>
    <w:rsid w:val="001520C2"/>
    <w:rsid w:val="0015224B"/>
    <w:rsid w:val="00153DB6"/>
    <w:rsid w:val="00154BDC"/>
    <w:rsid w:val="00162B28"/>
    <w:rsid w:val="0016618A"/>
    <w:rsid w:val="0017684A"/>
    <w:rsid w:val="001A1FFE"/>
    <w:rsid w:val="001A5A56"/>
    <w:rsid w:val="001B59EB"/>
    <w:rsid w:val="001C3506"/>
    <w:rsid w:val="001C50DE"/>
    <w:rsid w:val="001D019E"/>
    <w:rsid w:val="001D5CE1"/>
    <w:rsid w:val="001D6400"/>
    <w:rsid w:val="001F716F"/>
    <w:rsid w:val="00207B44"/>
    <w:rsid w:val="00225500"/>
    <w:rsid w:val="00231B64"/>
    <w:rsid w:val="002322E5"/>
    <w:rsid w:val="002326D9"/>
    <w:rsid w:val="0023636F"/>
    <w:rsid w:val="00245B53"/>
    <w:rsid w:val="00261D83"/>
    <w:rsid w:val="00270B4D"/>
    <w:rsid w:val="00273669"/>
    <w:rsid w:val="002820E6"/>
    <w:rsid w:val="00282454"/>
    <w:rsid w:val="00283DAD"/>
    <w:rsid w:val="0028505F"/>
    <w:rsid w:val="00285E06"/>
    <w:rsid w:val="0028696E"/>
    <w:rsid w:val="00297127"/>
    <w:rsid w:val="002A09DE"/>
    <w:rsid w:val="002B30AD"/>
    <w:rsid w:val="002C1A43"/>
    <w:rsid w:val="002C783A"/>
    <w:rsid w:val="002D3084"/>
    <w:rsid w:val="002D72CA"/>
    <w:rsid w:val="00317311"/>
    <w:rsid w:val="00330DEB"/>
    <w:rsid w:val="00331ADD"/>
    <w:rsid w:val="003360DC"/>
    <w:rsid w:val="003426CC"/>
    <w:rsid w:val="0035574D"/>
    <w:rsid w:val="00360A1E"/>
    <w:rsid w:val="00362177"/>
    <w:rsid w:val="0036422F"/>
    <w:rsid w:val="00364CBD"/>
    <w:rsid w:val="0037536C"/>
    <w:rsid w:val="0037621F"/>
    <w:rsid w:val="00386089"/>
    <w:rsid w:val="003928C9"/>
    <w:rsid w:val="00393E3F"/>
    <w:rsid w:val="003B37EC"/>
    <w:rsid w:val="003C1900"/>
    <w:rsid w:val="003C487F"/>
    <w:rsid w:val="003D1433"/>
    <w:rsid w:val="003D5BC4"/>
    <w:rsid w:val="003E0F25"/>
    <w:rsid w:val="003E2F10"/>
    <w:rsid w:val="003E3650"/>
    <w:rsid w:val="003E7411"/>
    <w:rsid w:val="003F0CD9"/>
    <w:rsid w:val="003F21FE"/>
    <w:rsid w:val="003F6D00"/>
    <w:rsid w:val="00407416"/>
    <w:rsid w:val="00413ACA"/>
    <w:rsid w:val="0042697F"/>
    <w:rsid w:val="004326CE"/>
    <w:rsid w:val="00453688"/>
    <w:rsid w:val="004716E1"/>
    <w:rsid w:val="004A274B"/>
    <w:rsid w:val="004A28BE"/>
    <w:rsid w:val="004A40B6"/>
    <w:rsid w:val="004B7CFE"/>
    <w:rsid w:val="004C1126"/>
    <w:rsid w:val="004D7B18"/>
    <w:rsid w:val="004E07FB"/>
    <w:rsid w:val="00503B72"/>
    <w:rsid w:val="00504AA4"/>
    <w:rsid w:val="005153AE"/>
    <w:rsid w:val="0052587A"/>
    <w:rsid w:val="00541C40"/>
    <w:rsid w:val="00545243"/>
    <w:rsid w:val="00545898"/>
    <w:rsid w:val="00546CCD"/>
    <w:rsid w:val="00557ED2"/>
    <w:rsid w:val="005800CC"/>
    <w:rsid w:val="005A39D2"/>
    <w:rsid w:val="005A6FD1"/>
    <w:rsid w:val="005A7230"/>
    <w:rsid w:val="005C60EF"/>
    <w:rsid w:val="005C61AB"/>
    <w:rsid w:val="005C6E3E"/>
    <w:rsid w:val="005D42BF"/>
    <w:rsid w:val="005D6A8F"/>
    <w:rsid w:val="006033D8"/>
    <w:rsid w:val="00606FC6"/>
    <w:rsid w:val="00627DBD"/>
    <w:rsid w:val="00630DD9"/>
    <w:rsid w:val="0063526D"/>
    <w:rsid w:val="00642D9E"/>
    <w:rsid w:val="00644F89"/>
    <w:rsid w:val="00666DE4"/>
    <w:rsid w:val="0067083E"/>
    <w:rsid w:val="00672CF2"/>
    <w:rsid w:val="0067409D"/>
    <w:rsid w:val="00685983"/>
    <w:rsid w:val="00686330"/>
    <w:rsid w:val="00692349"/>
    <w:rsid w:val="006A3A82"/>
    <w:rsid w:val="006D320A"/>
    <w:rsid w:val="006D6916"/>
    <w:rsid w:val="006E6008"/>
    <w:rsid w:val="0071551B"/>
    <w:rsid w:val="00723739"/>
    <w:rsid w:val="00735656"/>
    <w:rsid w:val="00750B8F"/>
    <w:rsid w:val="007536E1"/>
    <w:rsid w:val="00763B4F"/>
    <w:rsid w:val="00764344"/>
    <w:rsid w:val="00774841"/>
    <w:rsid w:val="00776B8E"/>
    <w:rsid w:val="00781DB9"/>
    <w:rsid w:val="00781E80"/>
    <w:rsid w:val="007912B7"/>
    <w:rsid w:val="00792197"/>
    <w:rsid w:val="00796D18"/>
    <w:rsid w:val="007A262B"/>
    <w:rsid w:val="007C406F"/>
    <w:rsid w:val="007D2DA5"/>
    <w:rsid w:val="007D6BE9"/>
    <w:rsid w:val="007E0CB7"/>
    <w:rsid w:val="007E7617"/>
    <w:rsid w:val="007F621D"/>
    <w:rsid w:val="00821F22"/>
    <w:rsid w:val="00825967"/>
    <w:rsid w:val="008350DC"/>
    <w:rsid w:val="00841BC1"/>
    <w:rsid w:val="00857D46"/>
    <w:rsid w:val="00870ADD"/>
    <w:rsid w:val="00872D7B"/>
    <w:rsid w:val="00873C70"/>
    <w:rsid w:val="008835D0"/>
    <w:rsid w:val="008A15B9"/>
    <w:rsid w:val="008B36CC"/>
    <w:rsid w:val="008B3A91"/>
    <w:rsid w:val="008C62F2"/>
    <w:rsid w:val="008C75A4"/>
    <w:rsid w:val="008D714D"/>
    <w:rsid w:val="008E0D23"/>
    <w:rsid w:val="008E2D92"/>
    <w:rsid w:val="00902589"/>
    <w:rsid w:val="0090363D"/>
    <w:rsid w:val="00903F86"/>
    <w:rsid w:val="00912401"/>
    <w:rsid w:val="0091642A"/>
    <w:rsid w:val="00922B6A"/>
    <w:rsid w:val="00923040"/>
    <w:rsid w:val="00923BAD"/>
    <w:rsid w:val="00927D14"/>
    <w:rsid w:val="0094650B"/>
    <w:rsid w:val="009476FE"/>
    <w:rsid w:val="00953D24"/>
    <w:rsid w:val="00975557"/>
    <w:rsid w:val="00975A9F"/>
    <w:rsid w:val="00976B72"/>
    <w:rsid w:val="009775FA"/>
    <w:rsid w:val="009B3F0A"/>
    <w:rsid w:val="009C46F3"/>
    <w:rsid w:val="009D5156"/>
    <w:rsid w:val="009D6DEC"/>
    <w:rsid w:val="009E09D8"/>
    <w:rsid w:val="009E6750"/>
    <w:rsid w:val="009F279B"/>
    <w:rsid w:val="00A101BC"/>
    <w:rsid w:val="00A128A8"/>
    <w:rsid w:val="00A16618"/>
    <w:rsid w:val="00A23A4F"/>
    <w:rsid w:val="00A307A2"/>
    <w:rsid w:val="00A30FF8"/>
    <w:rsid w:val="00A31D63"/>
    <w:rsid w:val="00A54CAC"/>
    <w:rsid w:val="00A63CBB"/>
    <w:rsid w:val="00A64213"/>
    <w:rsid w:val="00A7777D"/>
    <w:rsid w:val="00A80894"/>
    <w:rsid w:val="00A91148"/>
    <w:rsid w:val="00A93518"/>
    <w:rsid w:val="00A96CAD"/>
    <w:rsid w:val="00A97A46"/>
    <w:rsid w:val="00AC6BF8"/>
    <w:rsid w:val="00AD1642"/>
    <w:rsid w:val="00AD23CC"/>
    <w:rsid w:val="00AE4C99"/>
    <w:rsid w:val="00AE6CD6"/>
    <w:rsid w:val="00AF28FF"/>
    <w:rsid w:val="00AF569F"/>
    <w:rsid w:val="00B00E02"/>
    <w:rsid w:val="00B12739"/>
    <w:rsid w:val="00B25F3D"/>
    <w:rsid w:val="00B2701A"/>
    <w:rsid w:val="00B31497"/>
    <w:rsid w:val="00B356AA"/>
    <w:rsid w:val="00B42312"/>
    <w:rsid w:val="00B42561"/>
    <w:rsid w:val="00B55FDA"/>
    <w:rsid w:val="00B6548E"/>
    <w:rsid w:val="00B74109"/>
    <w:rsid w:val="00B8135F"/>
    <w:rsid w:val="00B9147E"/>
    <w:rsid w:val="00BA3260"/>
    <w:rsid w:val="00BA410E"/>
    <w:rsid w:val="00BA78A7"/>
    <w:rsid w:val="00BB7A44"/>
    <w:rsid w:val="00BC2607"/>
    <w:rsid w:val="00BC73AE"/>
    <w:rsid w:val="00BD2AF3"/>
    <w:rsid w:val="00BD4E92"/>
    <w:rsid w:val="00BD6624"/>
    <w:rsid w:val="00BE7846"/>
    <w:rsid w:val="00BF7C22"/>
    <w:rsid w:val="00C00136"/>
    <w:rsid w:val="00C01595"/>
    <w:rsid w:val="00C03AEF"/>
    <w:rsid w:val="00C32EB4"/>
    <w:rsid w:val="00C40515"/>
    <w:rsid w:val="00C5151D"/>
    <w:rsid w:val="00C571BE"/>
    <w:rsid w:val="00C646DF"/>
    <w:rsid w:val="00C86024"/>
    <w:rsid w:val="00C91FA1"/>
    <w:rsid w:val="00CA176E"/>
    <w:rsid w:val="00CA2110"/>
    <w:rsid w:val="00CA5EC5"/>
    <w:rsid w:val="00CB1C0F"/>
    <w:rsid w:val="00CB5156"/>
    <w:rsid w:val="00CC4DC8"/>
    <w:rsid w:val="00CE1CEC"/>
    <w:rsid w:val="00CE5B51"/>
    <w:rsid w:val="00CF5A20"/>
    <w:rsid w:val="00D0213A"/>
    <w:rsid w:val="00D107C4"/>
    <w:rsid w:val="00D12223"/>
    <w:rsid w:val="00D162C0"/>
    <w:rsid w:val="00D1641B"/>
    <w:rsid w:val="00D20A82"/>
    <w:rsid w:val="00D24930"/>
    <w:rsid w:val="00D30881"/>
    <w:rsid w:val="00D41C2B"/>
    <w:rsid w:val="00D468BF"/>
    <w:rsid w:val="00D46F4C"/>
    <w:rsid w:val="00D50028"/>
    <w:rsid w:val="00D50CEA"/>
    <w:rsid w:val="00D51079"/>
    <w:rsid w:val="00D52AD8"/>
    <w:rsid w:val="00D62227"/>
    <w:rsid w:val="00D76EFF"/>
    <w:rsid w:val="00D85A88"/>
    <w:rsid w:val="00DA6BF9"/>
    <w:rsid w:val="00DB5005"/>
    <w:rsid w:val="00DB7E48"/>
    <w:rsid w:val="00DC6F99"/>
    <w:rsid w:val="00DC71A9"/>
    <w:rsid w:val="00DD6B5A"/>
    <w:rsid w:val="00DD7298"/>
    <w:rsid w:val="00DF02B2"/>
    <w:rsid w:val="00DF6B28"/>
    <w:rsid w:val="00E24901"/>
    <w:rsid w:val="00E308A9"/>
    <w:rsid w:val="00E30D80"/>
    <w:rsid w:val="00E373C1"/>
    <w:rsid w:val="00E45520"/>
    <w:rsid w:val="00E51CBF"/>
    <w:rsid w:val="00E641D4"/>
    <w:rsid w:val="00E655F9"/>
    <w:rsid w:val="00E70383"/>
    <w:rsid w:val="00E97DEB"/>
    <w:rsid w:val="00EA15D8"/>
    <w:rsid w:val="00EA367B"/>
    <w:rsid w:val="00EA5E73"/>
    <w:rsid w:val="00EA741A"/>
    <w:rsid w:val="00EB4019"/>
    <w:rsid w:val="00EC5F30"/>
    <w:rsid w:val="00ED0195"/>
    <w:rsid w:val="00EE0BAB"/>
    <w:rsid w:val="00EE46F9"/>
    <w:rsid w:val="00EF2400"/>
    <w:rsid w:val="00EF36E0"/>
    <w:rsid w:val="00EF4BEB"/>
    <w:rsid w:val="00F030AA"/>
    <w:rsid w:val="00F05581"/>
    <w:rsid w:val="00F05C9D"/>
    <w:rsid w:val="00F346F0"/>
    <w:rsid w:val="00F548CA"/>
    <w:rsid w:val="00F5576A"/>
    <w:rsid w:val="00F57C2D"/>
    <w:rsid w:val="00F63706"/>
    <w:rsid w:val="00F66832"/>
    <w:rsid w:val="00F67AA4"/>
    <w:rsid w:val="00F8143B"/>
    <w:rsid w:val="00F8345C"/>
    <w:rsid w:val="00F85070"/>
    <w:rsid w:val="00F87205"/>
    <w:rsid w:val="00F91025"/>
    <w:rsid w:val="00FA6C34"/>
    <w:rsid w:val="00FB1005"/>
    <w:rsid w:val="00FB416D"/>
    <w:rsid w:val="00FC502A"/>
    <w:rsid w:val="00FD1F2B"/>
    <w:rsid w:val="00FF54C5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65A56"/>
  <w15:docId w15:val="{252F6A40-C716-444C-B1CE-CA9B6733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1D4"/>
    <w:pPr>
      <w:spacing w:after="0" w:line="264" w:lineRule="auto"/>
      <w:jc w:val="both"/>
    </w:pPr>
    <w:rPr>
      <w:rFonts w:ascii="Myriad Pro Cond" w:hAnsi="Myriad Pro Cond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8B36CC"/>
    <w:pPr>
      <w:keepNext/>
      <w:keepLines/>
      <w:spacing w:line="240" w:lineRule="auto"/>
      <w:jc w:val="left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3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34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64344"/>
    <w:rPr>
      <w:color w:val="0000FF" w:themeColor="hyperlink"/>
      <w:u w:val="single"/>
    </w:rPr>
  </w:style>
  <w:style w:type="table" w:styleId="a6">
    <w:name w:val="Table Grid"/>
    <w:basedOn w:val="a1"/>
    <w:rsid w:val="00C860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E45520"/>
    <w:pPr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627D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627DBD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8B36CC"/>
    <w:rPr>
      <w:rFonts w:ascii="Myriad Pro Cond" w:eastAsiaTheme="majorEastAsia" w:hAnsi="Myriad Pro Cond" w:cstheme="majorBidi"/>
      <w:b/>
      <w:bCs/>
      <w:sz w:val="20"/>
      <w:szCs w:val="28"/>
    </w:rPr>
  </w:style>
  <w:style w:type="paragraph" w:customStyle="1" w:styleId="aa">
    <w:name w:val="Содержимое таблицы"/>
    <w:basedOn w:val="a"/>
    <w:rsid w:val="00504AA4"/>
    <w:pPr>
      <w:suppressLineNumbers/>
      <w:suppressAutoHyphens/>
      <w:spacing w:line="255" w:lineRule="exact"/>
    </w:pPr>
    <w:rPr>
      <w:rFonts w:ascii="Arial" w:eastAsia="Times New Roman" w:hAnsi="Arial" w:cs="Times New Roman"/>
      <w:sz w:val="16"/>
      <w:szCs w:val="20"/>
      <w:lang w:val="en-US" w:eastAsia="ar-SA"/>
    </w:rPr>
  </w:style>
  <w:style w:type="paragraph" w:styleId="ab">
    <w:name w:val="header"/>
    <w:basedOn w:val="a"/>
    <w:link w:val="ac"/>
    <w:uiPriority w:val="99"/>
    <w:unhideWhenUsed/>
    <w:rsid w:val="00DD6B5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D6B5A"/>
    <w:rPr>
      <w:rFonts w:ascii="Segoe UI" w:hAnsi="Segoe UI"/>
      <w:sz w:val="18"/>
    </w:rPr>
  </w:style>
  <w:style w:type="paragraph" w:styleId="ad">
    <w:name w:val="footer"/>
    <w:basedOn w:val="a"/>
    <w:link w:val="ae"/>
    <w:uiPriority w:val="99"/>
    <w:unhideWhenUsed/>
    <w:rsid w:val="00DD6B5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D6B5A"/>
    <w:rPr>
      <w:rFonts w:ascii="Segoe UI" w:hAnsi="Segoe UI"/>
      <w:sz w:val="18"/>
    </w:rPr>
  </w:style>
  <w:style w:type="paragraph" w:styleId="af">
    <w:name w:val="Normal (Web)"/>
    <w:basedOn w:val="a"/>
    <w:uiPriority w:val="99"/>
    <w:unhideWhenUsed/>
    <w:rsid w:val="00EF36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rsid w:val="00A97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Изменен</outs:displayName>
      <outs:dateTime>2009-06-02T00:25:00Z</outs:dateTime>
      <outs:isPinned>true</outs:isPinned>
    </outs:relatedDate>
    <outs:relatedDate>
      <outs:type>2</outs:type>
      <outs:displayName>Создан</outs:displayName>
      <outs:dateTime>2009-06-02T00:06:00Z</outs:dateTime>
      <outs:isPinned>true</outs:isPinned>
    </outs:relatedDate>
    <outs:relatedDate>
      <outs:type>4</outs:type>
      <outs:displayName>Напечатан</outs:displayName>
      <outs:dateTime>2008-10-30T05:56:00Z</outs:dateTime>
      <outs:isPinned>true</outs:isPinned>
    </outs:relatedDate>
  </outs:relatedDates>
  <outs:relatedDocuments>
    <outs:relatedDocument>
      <outs:type>2</outs:type>
      <outs:displayName>Другие документы в текущей папке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Алфей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Aleksey Klimov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60233-B434-4515-BCCB-60FA03DF0B1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F5E5F12-336F-4595-9363-E2E5AF066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Алфей</dc:creator>
  <cp:lastModifiedBy>lawyer</cp:lastModifiedBy>
  <cp:revision>3</cp:revision>
  <cp:lastPrinted>2022-03-13T22:41:00Z</cp:lastPrinted>
  <dcterms:created xsi:type="dcterms:W3CDTF">2024-12-28T09:42:00Z</dcterms:created>
  <dcterms:modified xsi:type="dcterms:W3CDTF">2024-12-28T10:28:00Z</dcterms:modified>
</cp:coreProperties>
</file>